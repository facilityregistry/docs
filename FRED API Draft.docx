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20422" w14:textId="6B5EDD15" w:rsidR="00013EAA" w:rsidRDefault="00736724" w:rsidP="008C1A3C">
      <w:pPr>
        <w:pStyle w:val="Title"/>
        <w:framePr w:wrap="notBeside"/>
        <w:spacing w:after="0"/>
        <w:rPr>
          <w:ins w:id="0" w:author="Justin Fyfe" w:date="2012-12-12T17:07:00Z"/>
        </w:rPr>
      </w:pPr>
      <w:r>
        <w:t>FRED API</w:t>
      </w:r>
      <w:ins w:id="1" w:author="Justin Fyfe" w:date="2012-12-12T17:07:00Z">
        <w:r w:rsidR="005920D7">
          <w:t xml:space="preserve"> Specification Document</w:t>
        </w:r>
      </w:ins>
    </w:p>
    <w:p w14:paraId="04E990B0" w14:textId="65DBF8E2" w:rsidR="005920D7" w:rsidRPr="003E215E" w:rsidRDefault="005920D7" w:rsidP="005920D7">
      <w:pPr>
        <w:pStyle w:val="Subtitle"/>
        <w:framePr w:wrap="around"/>
        <w:rPr>
          <w:ins w:id="2" w:author="Justin Fyfe" w:date="2012-12-12T17:07:00Z"/>
        </w:rPr>
      </w:pPr>
      <w:ins w:id="3" w:author="Justin Fyfe" w:date="2012-12-12T17:10:00Z">
        <w:r>
          <w:t xml:space="preserve">FRED API </w:t>
        </w:r>
      </w:ins>
      <w:ins w:id="4" w:author="Justin Fyfe" w:date="2012-12-12T17:07:00Z">
        <w:r>
          <w:t>Version: 1.0.0</w:t>
        </w:r>
        <w:r>
          <w:br/>
          <w:t xml:space="preserve">Publication Date: </w:t>
        </w:r>
      </w:ins>
      <w:customXmlInsRangeStart w:id="5" w:author="Justin Fyfe" w:date="2012-12-12T17:08:00Z"/>
      <w:sdt>
        <w:sdtPr>
          <w:alias w:val="Publish Date"/>
          <w:tag w:val=""/>
          <w:id w:val="-57100739"/>
          <w:placeholder>
            <w:docPart w:val="34B06AEF42664F439EA65300C322E133"/>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EndPr/>
        <w:sdtContent>
          <w:customXmlInsRangeEnd w:id="5"/>
          <w:ins w:id="6" w:author="Justin Fyfe" w:date="2012-12-12T17:08:00Z">
            <w:r w:rsidRPr="0069445F">
              <w:rPr>
                <w:rStyle w:val="PlaceholderText"/>
                <w:rPrChange w:id="7" w:author="Justin Fyfe" w:date="2012-12-12T17:08:00Z">
                  <w:rPr/>
                </w:rPrChange>
              </w:rPr>
              <w:t>[Publish Date]</w:t>
            </w:r>
          </w:ins>
          <w:customXmlInsRangeStart w:id="8" w:author="Justin Fyfe" w:date="2012-12-12T17:08:00Z"/>
        </w:sdtContent>
      </w:sdt>
      <w:customXmlInsRangeEnd w:id="8"/>
    </w:p>
    <w:p w14:paraId="7C31779C" w14:textId="0B3EA065" w:rsidR="006713AA" w:rsidRPr="004C2018" w:rsidDel="006713AA" w:rsidRDefault="006713AA">
      <w:pPr>
        <w:rPr>
          <w:del w:id="9" w:author="Justin Fyfe" w:date="2012-12-12T16:54:00Z"/>
        </w:rPr>
        <w:pPrChange w:id="10" w:author="Justin Fyfe" w:date="2012-12-12T16:54:00Z">
          <w:pPr>
            <w:pStyle w:val="Title"/>
            <w:framePr w:wrap="notBeside"/>
            <w:spacing w:after="0"/>
          </w:pPr>
        </w:pPrChange>
      </w:pPr>
    </w:p>
    <w:p w14:paraId="30C55076" w14:textId="46C80926" w:rsidR="008C1A3C" w:rsidDel="005920D7" w:rsidRDefault="008C1A3C">
      <w:pPr>
        <w:rPr>
          <w:del w:id="11" w:author="Justin Fyfe" w:date="2012-12-12T17:07:00Z"/>
          <w:rFonts w:ascii="Arial" w:eastAsiaTheme="majorEastAsia" w:hAnsi="Arial" w:cstheme="majorBidi"/>
          <w:b/>
          <w:bCs/>
          <w:sz w:val="28"/>
          <w:szCs w:val="28"/>
        </w:rPr>
      </w:pPr>
      <w:del w:id="12" w:author="Justin Fyfe" w:date="2012-12-12T17:07:00Z">
        <w:r w:rsidDel="005920D7">
          <w:br w:type="page"/>
        </w:r>
      </w:del>
    </w:p>
    <w:p w14:paraId="1CAC9CFB" w14:textId="77777777" w:rsidR="00736724" w:rsidRDefault="00736724" w:rsidP="008C1A3C">
      <w:pPr>
        <w:pStyle w:val="Heading1"/>
      </w:pPr>
      <w:r>
        <w:lastRenderedPageBreak/>
        <w:t>Document Information</w:t>
      </w:r>
    </w:p>
    <w:p w14:paraId="250F020E" w14:textId="2F5F75A8" w:rsidR="008C1A3C" w:rsidRPr="008C1A3C" w:rsidRDefault="006713AA" w:rsidP="008C1A3C">
      <w:pPr>
        <w:pStyle w:val="Heading2"/>
      </w:pPr>
      <w:ins w:id="13" w:author="Justin Fyfe" w:date="2012-12-12T16:54:00Z">
        <w:r>
          <w:t xml:space="preserve">Document </w:t>
        </w:r>
      </w:ins>
      <w:r w:rsidR="008C1A3C">
        <w:t>Revision History</w:t>
      </w:r>
    </w:p>
    <w:tbl>
      <w:tblPr>
        <w:tblStyle w:val="TableGrid"/>
        <w:tblW w:w="0" w:type="auto"/>
        <w:tblLook w:val="04A0" w:firstRow="1" w:lastRow="0" w:firstColumn="1" w:lastColumn="0" w:noHBand="0" w:noVBand="1"/>
      </w:tblPr>
      <w:tblGrid>
        <w:gridCol w:w="2394"/>
        <w:gridCol w:w="2394"/>
        <w:gridCol w:w="2394"/>
        <w:gridCol w:w="2394"/>
      </w:tblGrid>
      <w:tr w:rsidR="008C1A3C" w14:paraId="2E68CABA" w14:textId="77777777" w:rsidTr="008C1A3C">
        <w:tc>
          <w:tcPr>
            <w:tcW w:w="2394" w:type="dxa"/>
          </w:tcPr>
          <w:p w14:paraId="4BCEA7C1" w14:textId="77777777" w:rsidR="008C1A3C" w:rsidRPr="008C1A3C" w:rsidRDefault="008C1A3C" w:rsidP="00736724">
            <w:pPr>
              <w:rPr>
                <w:b/>
              </w:rPr>
            </w:pPr>
            <w:r>
              <w:rPr>
                <w:b/>
              </w:rPr>
              <w:t>Author</w:t>
            </w:r>
          </w:p>
        </w:tc>
        <w:tc>
          <w:tcPr>
            <w:tcW w:w="2394" w:type="dxa"/>
          </w:tcPr>
          <w:p w14:paraId="52067AB1" w14:textId="77777777" w:rsidR="008C1A3C" w:rsidRPr="008C1A3C" w:rsidRDefault="008C1A3C" w:rsidP="00736724">
            <w:pPr>
              <w:rPr>
                <w:b/>
              </w:rPr>
            </w:pPr>
            <w:r>
              <w:rPr>
                <w:b/>
              </w:rPr>
              <w:t>Version</w:t>
            </w:r>
          </w:p>
        </w:tc>
        <w:tc>
          <w:tcPr>
            <w:tcW w:w="2394" w:type="dxa"/>
          </w:tcPr>
          <w:p w14:paraId="5D9DC180" w14:textId="77777777" w:rsidR="008C1A3C" w:rsidRPr="008C1A3C" w:rsidRDefault="008C1A3C" w:rsidP="00736724">
            <w:pPr>
              <w:rPr>
                <w:b/>
              </w:rPr>
            </w:pPr>
            <w:r>
              <w:rPr>
                <w:b/>
              </w:rPr>
              <w:t>Date</w:t>
            </w:r>
          </w:p>
        </w:tc>
        <w:tc>
          <w:tcPr>
            <w:tcW w:w="2394" w:type="dxa"/>
          </w:tcPr>
          <w:p w14:paraId="0815263E" w14:textId="77777777" w:rsidR="008C1A3C" w:rsidRPr="008C1A3C" w:rsidRDefault="008C1A3C" w:rsidP="00736724">
            <w:pPr>
              <w:rPr>
                <w:b/>
              </w:rPr>
            </w:pPr>
            <w:r>
              <w:rPr>
                <w:b/>
              </w:rPr>
              <w:t>Rationale</w:t>
            </w:r>
          </w:p>
        </w:tc>
      </w:tr>
      <w:tr w:rsidR="008C1A3C" w14:paraId="23665F99" w14:textId="77777777" w:rsidTr="008C1A3C">
        <w:tc>
          <w:tcPr>
            <w:tcW w:w="2394" w:type="dxa"/>
          </w:tcPr>
          <w:p w14:paraId="05360FE0" w14:textId="72AFCEBD" w:rsidR="008C1A3C" w:rsidRDefault="00B56BAB" w:rsidP="00736724">
            <w:r>
              <w:t>Mohawk College</w:t>
            </w:r>
          </w:p>
        </w:tc>
        <w:tc>
          <w:tcPr>
            <w:tcW w:w="2394" w:type="dxa"/>
          </w:tcPr>
          <w:p w14:paraId="060BB0BD" w14:textId="77777777" w:rsidR="008C1A3C" w:rsidRDefault="008C1A3C" w:rsidP="00736724">
            <w:r>
              <w:t>0.1</w:t>
            </w:r>
          </w:p>
        </w:tc>
        <w:tc>
          <w:tcPr>
            <w:tcW w:w="2394" w:type="dxa"/>
          </w:tcPr>
          <w:p w14:paraId="0987E428" w14:textId="77777777" w:rsidR="008C1A3C" w:rsidRDefault="008C1A3C" w:rsidP="00736724">
            <w:r>
              <w:t>19-NOV-2012</w:t>
            </w:r>
          </w:p>
        </w:tc>
        <w:tc>
          <w:tcPr>
            <w:tcW w:w="2394" w:type="dxa"/>
          </w:tcPr>
          <w:p w14:paraId="3D488D6D" w14:textId="77777777" w:rsidR="008C1A3C" w:rsidRDefault="008C1A3C" w:rsidP="00736724">
            <w:r>
              <w:t>Initial Version</w:t>
            </w:r>
          </w:p>
        </w:tc>
      </w:tr>
      <w:tr w:rsidR="008C1A3C" w14:paraId="64DA0DBB" w14:textId="77777777" w:rsidTr="008C1A3C">
        <w:tc>
          <w:tcPr>
            <w:tcW w:w="2394" w:type="dxa"/>
          </w:tcPr>
          <w:p w14:paraId="296E319F" w14:textId="77777777" w:rsidR="008C1A3C" w:rsidRDefault="008C1A3C" w:rsidP="00736724"/>
        </w:tc>
        <w:tc>
          <w:tcPr>
            <w:tcW w:w="2394" w:type="dxa"/>
          </w:tcPr>
          <w:p w14:paraId="03726DB8" w14:textId="77777777" w:rsidR="008C1A3C" w:rsidRDefault="008C1A3C" w:rsidP="00736724"/>
        </w:tc>
        <w:tc>
          <w:tcPr>
            <w:tcW w:w="2394" w:type="dxa"/>
          </w:tcPr>
          <w:p w14:paraId="57E7CDDC" w14:textId="77777777" w:rsidR="008C1A3C" w:rsidRDefault="008C1A3C" w:rsidP="00736724"/>
        </w:tc>
        <w:tc>
          <w:tcPr>
            <w:tcW w:w="2394" w:type="dxa"/>
          </w:tcPr>
          <w:p w14:paraId="72D15C97" w14:textId="77777777" w:rsidR="008C1A3C" w:rsidRDefault="008C1A3C" w:rsidP="00736724"/>
        </w:tc>
      </w:tr>
      <w:tr w:rsidR="008C1A3C" w14:paraId="179B6A0D" w14:textId="77777777" w:rsidTr="008C1A3C">
        <w:tc>
          <w:tcPr>
            <w:tcW w:w="2394" w:type="dxa"/>
          </w:tcPr>
          <w:p w14:paraId="1C4DA8F6" w14:textId="77777777" w:rsidR="008C1A3C" w:rsidRDefault="008C1A3C" w:rsidP="00736724"/>
        </w:tc>
        <w:tc>
          <w:tcPr>
            <w:tcW w:w="2394" w:type="dxa"/>
          </w:tcPr>
          <w:p w14:paraId="6A5799AA" w14:textId="77777777" w:rsidR="008C1A3C" w:rsidRDefault="008C1A3C" w:rsidP="00736724"/>
        </w:tc>
        <w:tc>
          <w:tcPr>
            <w:tcW w:w="2394" w:type="dxa"/>
          </w:tcPr>
          <w:p w14:paraId="3DAF06B8" w14:textId="77777777" w:rsidR="008C1A3C" w:rsidRDefault="008C1A3C" w:rsidP="00736724"/>
        </w:tc>
        <w:tc>
          <w:tcPr>
            <w:tcW w:w="2394" w:type="dxa"/>
          </w:tcPr>
          <w:p w14:paraId="7EA19343" w14:textId="77777777" w:rsidR="008C1A3C" w:rsidRDefault="008C1A3C" w:rsidP="00736724"/>
        </w:tc>
      </w:tr>
    </w:tbl>
    <w:p w14:paraId="4040402D" w14:textId="77777777" w:rsidR="008C1A3C" w:rsidRDefault="008C1A3C" w:rsidP="008C1A3C">
      <w:pPr>
        <w:pStyle w:val="Heading2"/>
      </w:pPr>
      <w:r>
        <w:t>Related Documents</w:t>
      </w:r>
    </w:p>
    <w:p w14:paraId="7BEAD4D0" w14:textId="77777777" w:rsidR="008C1A3C" w:rsidRDefault="008C1A3C" w:rsidP="008C1A3C">
      <w:r>
        <w:t>This document relies on or references the following documents</w:t>
      </w:r>
    </w:p>
    <w:tbl>
      <w:tblPr>
        <w:tblStyle w:val="TableGrid"/>
        <w:tblW w:w="0" w:type="auto"/>
        <w:tblLook w:val="04A0" w:firstRow="1" w:lastRow="0" w:firstColumn="1" w:lastColumn="0" w:noHBand="0" w:noVBand="1"/>
      </w:tblPr>
      <w:tblGrid>
        <w:gridCol w:w="3192"/>
        <w:gridCol w:w="3192"/>
        <w:gridCol w:w="3192"/>
      </w:tblGrid>
      <w:tr w:rsidR="008C1A3C" w14:paraId="2A0D8C0B" w14:textId="77777777" w:rsidTr="008C1A3C">
        <w:tc>
          <w:tcPr>
            <w:tcW w:w="3192" w:type="dxa"/>
          </w:tcPr>
          <w:p w14:paraId="7AF320ED" w14:textId="77777777" w:rsidR="008C1A3C" w:rsidRPr="008C1A3C" w:rsidRDefault="008C1A3C" w:rsidP="008C1A3C">
            <w:pPr>
              <w:rPr>
                <w:b/>
              </w:rPr>
            </w:pPr>
            <w:r>
              <w:rPr>
                <w:b/>
              </w:rPr>
              <w:t>Name</w:t>
            </w:r>
          </w:p>
        </w:tc>
        <w:tc>
          <w:tcPr>
            <w:tcW w:w="3192" w:type="dxa"/>
          </w:tcPr>
          <w:p w14:paraId="5C431D8E" w14:textId="77777777" w:rsidR="008C1A3C" w:rsidRPr="008C1A3C" w:rsidRDefault="008C1A3C" w:rsidP="008C1A3C">
            <w:pPr>
              <w:rPr>
                <w:b/>
              </w:rPr>
            </w:pPr>
            <w:r>
              <w:rPr>
                <w:b/>
              </w:rPr>
              <w:t>Url</w:t>
            </w:r>
          </w:p>
        </w:tc>
        <w:tc>
          <w:tcPr>
            <w:tcW w:w="3192" w:type="dxa"/>
          </w:tcPr>
          <w:p w14:paraId="15D1BB5D" w14:textId="77777777" w:rsidR="008C1A3C" w:rsidRPr="008C1A3C" w:rsidRDefault="008C1A3C" w:rsidP="008C1A3C">
            <w:pPr>
              <w:rPr>
                <w:b/>
              </w:rPr>
            </w:pPr>
            <w:r>
              <w:rPr>
                <w:b/>
              </w:rPr>
              <w:t>Relation</w:t>
            </w:r>
          </w:p>
        </w:tc>
      </w:tr>
      <w:tr w:rsidR="008C1A3C" w14:paraId="76FBD8C4" w14:textId="77777777" w:rsidTr="008C1A3C">
        <w:tc>
          <w:tcPr>
            <w:tcW w:w="3192" w:type="dxa"/>
          </w:tcPr>
          <w:p w14:paraId="64C250BE" w14:textId="77777777" w:rsidR="008C1A3C" w:rsidRDefault="008C1A3C" w:rsidP="008C1A3C">
            <w:r>
              <w:t>Collaborative Health Platform</w:t>
            </w:r>
          </w:p>
        </w:tc>
        <w:tc>
          <w:tcPr>
            <w:tcW w:w="3192" w:type="dxa"/>
          </w:tcPr>
          <w:p w14:paraId="0DA0858F" w14:textId="77777777" w:rsidR="008C1A3C" w:rsidRDefault="00307CE7" w:rsidP="008C1A3C">
            <w:hyperlink r:id="rId12" w:history="1">
              <w:r w:rsidR="00C335E7" w:rsidRPr="004B1731">
                <w:rPr>
                  <w:rStyle w:val="Hyperlink"/>
                </w:rPr>
                <w:t>http://tinyurl.com/c4zhyru</w:t>
              </w:r>
            </w:hyperlink>
          </w:p>
        </w:tc>
        <w:tc>
          <w:tcPr>
            <w:tcW w:w="3192" w:type="dxa"/>
          </w:tcPr>
          <w:p w14:paraId="62306E14" w14:textId="77777777" w:rsidR="008C1A3C" w:rsidRDefault="00C335E7" w:rsidP="00C335E7">
            <w:r>
              <w:t>High level system description / role description.</w:t>
            </w:r>
          </w:p>
        </w:tc>
      </w:tr>
      <w:tr w:rsidR="008C1A3C" w14:paraId="526F313B" w14:textId="77777777" w:rsidTr="008C1A3C">
        <w:tc>
          <w:tcPr>
            <w:tcW w:w="3192" w:type="dxa"/>
          </w:tcPr>
          <w:p w14:paraId="36B7DFCC" w14:textId="77777777" w:rsidR="008C1A3C" w:rsidRDefault="008C1A3C" w:rsidP="008C1A3C"/>
        </w:tc>
        <w:tc>
          <w:tcPr>
            <w:tcW w:w="3192" w:type="dxa"/>
          </w:tcPr>
          <w:p w14:paraId="4711740B" w14:textId="77777777" w:rsidR="008C1A3C" w:rsidRDefault="008C1A3C" w:rsidP="008C1A3C"/>
        </w:tc>
        <w:tc>
          <w:tcPr>
            <w:tcW w:w="3192" w:type="dxa"/>
          </w:tcPr>
          <w:p w14:paraId="039DA929" w14:textId="77777777" w:rsidR="008C1A3C" w:rsidRDefault="008C1A3C" w:rsidP="008C1A3C"/>
        </w:tc>
      </w:tr>
      <w:tr w:rsidR="008C1A3C" w14:paraId="406E587B" w14:textId="77777777" w:rsidTr="008C1A3C">
        <w:tc>
          <w:tcPr>
            <w:tcW w:w="3192" w:type="dxa"/>
          </w:tcPr>
          <w:p w14:paraId="0EC08C23" w14:textId="77777777" w:rsidR="008C1A3C" w:rsidRDefault="008C1A3C" w:rsidP="008C1A3C"/>
        </w:tc>
        <w:tc>
          <w:tcPr>
            <w:tcW w:w="3192" w:type="dxa"/>
          </w:tcPr>
          <w:p w14:paraId="0BCCDD2E" w14:textId="77777777" w:rsidR="008C1A3C" w:rsidRDefault="008C1A3C" w:rsidP="008C1A3C"/>
        </w:tc>
        <w:tc>
          <w:tcPr>
            <w:tcW w:w="3192" w:type="dxa"/>
          </w:tcPr>
          <w:p w14:paraId="4D4DE59B" w14:textId="77777777" w:rsidR="008C1A3C" w:rsidRDefault="008C1A3C" w:rsidP="008C1A3C"/>
        </w:tc>
      </w:tr>
      <w:tr w:rsidR="008C1A3C" w14:paraId="0E0619ED" w14:textId="77777777" w:rsidTr="008C1A3C">
        <w:tc>
          <w:tcPr>
            <w:tcW w:w="3192" w:type="dxa"/>
          </w:tcPr>
          <w:p w14:paraId="6445331C" w14:textId="77777777" w:rsidR="006713AA" w:rsidRDefault="006713AA" w:rsidP="008C1A3C"/>
        </w:tc>
        <w:tc>
          <w:tcPr>
            <w:tcW w:w="3192" w:type="dxa"/>
          </w:tcPr>
          <w:p w14:paraId="4DC69D80" w14:textId="77777777" w:rsidR="008C1A3C" w:rsidRDefault="008C1A3C" w:rsidP="008C1A3C"/>
        </w:tc>
        <w:tc>
          <w:tcPr>
            <w:tcW w:w="3192" w:type="dxa"/>
          </w:tcPr>
          <w:p w14:paraId="579519A8" w14:textId="77777777" w:rsidR="008C1A3C" w:rsidRDefault="008C1A3C" w:rsidP="008C1A3C"/>
        </w:tc>
      </w:tr>
    </w:tbl>
    <w:p w14:paraId="1B1D4F0C" w14:textId="1F3D063F" w:rsidR="00736724" w:rsidRDefault="00736724" w:rsidP="00736724">
      <w:pPr>
        <w:pStyle w:val="Heading1"/>
      </w:pPr>
      <w:r>
        <w:lastRenderedPageBreak/>
        <w:t>Introduction</w:t>
      </w:r>
    </w:p>
    <w:p w14:paraId="4E6E50CE" w14:textId="77777777" w:rsidR="00736724" w:rsidRDefault="00736724" w:rsidP="00736724">
      <w:r>
        <w:t>Will introduce the project at a high level.</w:t>
      </w:r>
    </w:p>
    <w:p w14:paraId="791ED9AE" w14:textId="77777777" w:rsidR="00736724" w:rsidRDefault="00736724" w:rsidP="00736724">
      <w:pPr>
        <w:pStyle w:val="Heading2"/>
      </w:pPr>
      <w:r>
        <w:t>Overview of the FRED API</w:t>
      </w:r>
    </w:p>
    <w:p w14:paraId="2F91E92A" w14:textId="77777777" w:rsidR="00736724" w:rsidRDefault="00736724" w:rsidP="00736724">
      <w:pPr>
        <w:rPr>
          <w:ins w:id="14" w:author="Justin Fyfe" w:date="2012-12-12T17:03:00Z"/>
        </w:rPr>
      </w:pPr>
      <w:r>
        <w:t>High level overview of the FRED API</w:t>
      </w:r>
    </w:p>
    <w:p w14:paraId="49332286" w14:textId="0D750A41" w:rsidR="00FD2AFA" w:rsidRDefault="00FD2AFA">
      <w:pPr>
        <w:pStyle w:val="Heading3"/>
        <w:rPr>
          <w:ins w:id="15" w:author="Justin Fyfe" w:date="2012-12-12T17:03:00Z"/>
        </w:rPr>
        <w:pPrChange w:id="16" w:author="Justin Fyfe" w:date="2012-12-12T17:03:00Z">
          <w:pPr/>
        </w:pPrChange>
      </w:pPr>
      <w:bookmarkStart w:id="17" w:name="_Ref343095166"/>
      <w:ins w:id="18" w:author="Justin Fyfe" w:date="2012-12-12T17:03:00Z">
        <w:r>
          <w:t>Versioning of the FRED API Specification</w:t>
        </w:r>
        <w:bookmarkEnd w:id="17"/>
      </w:ins>
    </w:p>
    <w:p w14:paraId="301BBA26" w14:textId="6AA484F9" w:rsidR="0043311C" w:rsidRDefault="0043311C">
      <w:pPr>
        <w:rPr>
          <w:ins w:id="19" w:author="Justin Fyfe" w:date="2012-12-12T17:11:00Z"/>
        </w:rPr>
      </w:pPr>
      <w:ins w:id="20" w:author="Justin Fyfe" w:date="2012-12-12T17:10:00Z">
        <w:r>
          <w:t xml:space="preserve">All FRED API specifications published by the FRED team are assigned </w:t>
        </w:r>
      </w:ins>
      <w:ins w:id="21" w:author="Justin Fyfe" w:date="2012-12-12T17:11:00Z">
        <w:r>
          <w:t xml:space="preserve">a unique version number un the format </w:t>
        </w:r>
        <w:r w:rsidRPr="0043311C">
          <w:rPr>
            <w:b/>
            <w:i/>
            <w:rPrChange w:id="22" w:author="Justin Fyfe" w:date="2012-12-12T17:11:00Z">
              <w:rPr/>
            </w:rPrChange>
          </w:rPr>
          <w:t>MAJOR.MINOR.REVISION</w:t>
        </w:r>
        <w:r>
          <w:t>. These version numbers follow a semantic versioning pattern whereby:</w:t>
        </w:r>
      </w:ins>
    </w:p>
    <w:p w14:paraId="2440F284" w14:textId="7AB5F210" w:rsidR="0043311C" w:rsidRPr="0043311C" w:rsidRDefault="0043311C">
      <w:pPr>
        <w:pStyle w:val="ListParagraph"/>
        <w:numPr>
          <w:ilvl w:val="0"/>
          <w:numId w:val="13"/>
        </w:numPr>
        <w:rPr>
          <w:ins w:id="23" w:author="Justin Fyfe" w:date="2012-12-12T17:12:00Z"/>
          <w:b/>
          <w:i/>
          <w:rPrChange w:id="24" w:author="Justin Fyfe" w:date="2012-12-12T17:13:00Z">
            <w:rPr>
              <w:ins w:id="25" w:author="Justin Fyfe" w:date="2012-12-12T17:12:00Z"/>
            </w:rPr>
          </w:rPrChange>
        </w:rPr>
        <w:pPrChange w:id="26" w:author="Justin Fyfe" w:date="2012-12-12T17:11:00Z">
          <w:pPr/>
        </w:pPrChange>
      </w:pPr>
      <w:ins w:id="27" w:author="Justin Fyfe" w:date="2012-12-12T17:11:00Z">
        <w:r w:rsidRPr="0043311C">
          <w:rPr>
            <w:b/>
            <w:i/>
            <w:rPrChange w:id="28" w:author="Justin Fyfe" w:date="2012-12-12T17:12:00Z">
              <w:rPr/>
            </w:rPrChange>
          </w:rPr>
          <w:t>REVISION</w:t>
        </w:r>
      </w:ins>
      <w:ins w:id="29" w:author="Justin Fyfe" w:date="2012-12-12T17:12:00Z">
        <w:r>
          <w:t xml:space="preserve"> is incremented for revisions to a </w:t>
        </w:r>
        <w:r>
          <w:rPr>
            <w:b/>
            <w:i/>
          </w:rPr>
          <w:t>MINOR</w:t>
        </w:r>
        <w:r>
          <w:t xml:space="preserve"> version. These changes represent nonfunctional changes to the API.</w:t>
        </w:r>
      </w:ins>
    </w:p>
    <w:p w14:paraId="743D9CD1" w14:textId="4D0AAEB1" w:rsidR="0043311C" w:rsidRPr="0043311C" w:rsidRDefault="0043311C">
      <w:pPr>
        <w:pStyle w:val="ListParagraph"/>
        <w:numPr>
          <w:ilvl w:val="0"/>
          <w:numId w:val="13"/>
        </w:numPr>
        <w:rPr>
          <w:ins w:id="30" w:author="Justin Fyfe" w:date="2012-12-12T17:14:00Z"/>
          <w:b/>
          <w:i/>
          <w:rPrChange w:id="31" w:author="Justin Fyfe" w:date="2012-12-12T17:14:00Z">
            <w:rPr>
              <w:ins w:id="32" w:author="Justin Fyfe" w:date="2012-12-12T17:14:00Z"/>
            </w:rPr>
          </w:rPrChange>
        </w:rPr>
        <w:pPrChange w:id="33" w:author="Justin Fyfe" w:date="2012-12-12T17:11:00Z">
          <w:pPr/>
        </w:pPrChange>
      </w:pPr>
      <w:ins w:id="34" w:author="Justin Fyfe" w:date="2012-12-12T17:13:00Z">
        <w:r>
          <w:rPr>
            <w:b/>
            <w:i/>
          </w:rPr>
          <w:t xml:space="preserve">MINOR </w:t>
        </w:r>
        <w:r>
          <w:t xml:space="preserve">version numbers are incremented when new functionality is introduced which is backwards compatible with existing functionality in the </w:t>
        </w:r>
        <w:r>
          <w:rPr>
            <w:b/>
            <w:i/>
          </w:rPr>
          <w:t>MAJOR</w:t>
        </w:r>
        <w:r>
          <w:t xml:space="preserve"> version. </w:t>
        </w:r>
        <w:r>
          <w:rPr>
            <w:b/>
            <w:i/>
          </w:rPr>
          <w:t>MINOR</w:t>
        </w:r>
        <w:r>
          <w:t xml:space="preserve"> versions numbers are semantically compatible with previous </w:t>
        </w:r>
      </w:ins>
      <w:ins w:id="35" w:author="Justin Fyfe" w:date="2012-12-12T17:14:00Z">
        <w:r>
          <w:rPr>
            <w:b/>
            <w:i/>
          </w:rPr>
          <w:t>MINOR</w:t>
        </w:r>
        <w:r>
          <w:t xml:space="preserve"> versions.</w:t>
        </w:r>
      </w:ins>
    </w:p>
    <w:p w14:paraId="156489E4" w14:textId="5732DC7B" w:rsidR="0043311C" w:rsidRPr="0043311C" w:rsidRDefault="0043311C">
      <w:pPr>
        <w:pStyle w:val="ListParagraph"/>
        <w:numPr>
          <w:ilvl w:val="0"/>
          <w:numId w:val="13"/>
        </w:numPr>
        <w:rPr>
          <w:ins w:id="36" w:author="Justin Fyfe" w:date="2012-12-12T17:10:00Z"/>
          <w:b/>
          <w:i/>
          <w:rPrChange w:id="37" w:author="Justin Fyfe" w:date="2012-12-12T17:12:00Z">
            <w:rPr>
              <w:ins w:id="38" w:author="Justin Fyfe" w:date="2012-12-12T17:10:00Z"/>
            </w:rPr>
          </w:rPrChange>
        </w:rPr>
        <w:pPrChange w:id="39" w:author="Justin Fyfe" w:date="2012-12-12T17:11:00Z">
          <w:pPr/>
        </w:pPrChange>
      </w:pPr>
      <w:ins w:id="40" w:author="Justin Fyfe" w:date="2012-12-12T17:14:00Z">
        <w:r>
          <w:rPr>
            <w:b/>
            <w:i/>
          </w:rPr>
          <w:t>MAJOR</w:t>
        </w:r>
        <w:r>
          <w:t xml:space="preserve"> version numbers are incremented when new functionality is introduced which is semantically incompatible with previous versions. </w:t>
        </w:r>
      </w:ins>
    </w:p>
    <w:p w14:paraId="4E903604" w14:textId="0554A6B1" w:rsidR="00FD2AFA" w:rsidRPr="004C2018" w:rsidRDefault="0043311C" w:rsidP="004C2018">
      <w:ins w:id="41" w:author="Justin Fyfe" w:date="2012-12-12T17:14:00Z">
        <w:r>
          <w:t xml:space="preserve">For example, a service implementing FRED API spec 1.1.0 can be consumed by clients </w:t>
        </w:r>
      </w:ins>
      <w:ins w:id="42" w:author="Justin Fyfe" w:date="2012-12-12T17:15:00Z">
        <w:r>
          <w:t xml:space="preserve">implemented against the </w:t>
        </w:r>
      </w:ins>
      <w:ins w:id="43" w:author="Justin Fyfe" w:date="2012-12-12T17:14:00Z">
        <w:r>
          <w:t>1.0.0</w:t>
        </w:r>
      </w:ins>
      <w:ins w:id="44" w:author="Justin Fyfe" w:date="2012-12-12T17:15:00Z">
        <w:r>
          <w:t xml:space="preserve"> version of the specification. A client implementing version 1.2.0 of the FRED API specification may consume services from registries implementing the 1.1.0 or 1.0.0 version of the API, however would not be capable of consuming 2.0.0 services.</w:t>
        </w:r>
      </w:ins>
    </w:p>
    <w:p w14:paraId="0BAABAF7" w14:textId="77777777" w:rsidR="00736724" w:rsidRDefault="00736724" w:rsidP="00736724">
      <w:pPr>
        <w:pStyle w:val="Heading2"/>
      </w:pPr>
      <w:r>
        <w:t>Definitions</w:t>
      </w:r>
    </w:p>
    <w:p w14:paraId="5ECF67B3" w14:textId="4871DBAD" w:rsidR="00EE004F" w:rsidRDefault="00EE004F" w:rsidP="00EE004F">
      <w:pPr>
        <w:pStyle w:val="ListParagraph"/>
        <w:numPr>
          <w:ilvl w:val="0"/>
          <w:numId w:val="3"/>
        </w:numPr>
      </w:pPr>
      <w:r>
        <w:t>“CHP” is used to describe the actors, transactions and roles described in the Collaborative Health Platform document released on the HUB in December 2011.</w:t>
      </w:r>
    </w:p>
    <w:p w14:paraId="091A72E7" w14:textId="26AEF734" w:rsidR="00EE004F" w:rsidRDefault="00EE004F" w:rsidP="00EE004F">
      <w:pPr>
        <w:pStyle w:val="ListParagraph"/>
        <w:numPr>
          <w:ilvl w:val="0"/>
          <w:numId w:val="3"/>
        </w:numPr>
      </w:pPr>
      <w:r>
        <w:t xml:space="preserve">“Client” describes </w:t>
      </w:r>
      <w:r w:rsidR="00C93AD2">
        <w:t>a consumer of health care services and it most often interchangeable with “patient”</w:t>
      </w:r>
    </w:p>
    <w:p w14:paraId="420570F0" w14:textId="5156C6EE" w:rsidR="00EE004F" w:rsidRDefault="00EE004F" w:rsidP="00EE004F">
      <w:pPr>
        <w:pStyle w:val="ListParagraph"/>
        <w:numPr>
          <w:ilvl w:val="0"/>
          <w:numId w:val="3"/>
        </w:numPr>
      </w:pPr>
      <w:r>
        <w:t>“Facility” describes a logical place or point of care where health services are provided to clients.</w:t>
      </w:r>
    </w:p>
    <w:p w14:paraId="401032FD" w14:textId="6B9B5B2B" w:rsidR="00EE004F" w:rsidRDefault="00EE004F" w:rsidP="00EE004F">
      <w:pPr>
        <w:pStyle w:val="ListParagraph"/>
        <w:numPr>
          <w:ilvl w:val="0"/>
          <w:numId w:val="3"/>
        </w:numPr>
      </w:pPr>
      <w:r>
        <w:t>“System” describes the overall health infrastructure, its components, interactions and actors. This term is often used to describe the overall health infrastructure in which the facility registry will operate</w:t>
      </w:r>
    </w:p>
    <w:p w14:paraId="54547DFB" w14:textId="36F7BA1C" w:rsidR="00EE004F" w:rsidRDefault="00EE004F" w:rsidP="00EE004F">
      <w:pPr>
        <w:pStyle w:val="ListParagraph"/>
        <w:numPr>
          <w:ilvl w:val="0"/>
          <w:numId w:val="3"/>
        </w:numPr>
      </w:pPr>
      <w:r>
        <w:t>“</w:t>
      </w:r>
      <w:r w:rsidR="00E25364">
        <w:t>Actor</w:t>
      </w:r>
      <w:r w:rsidR="00C93AD2">
        <w:t>” is used to describe a series of responsibilities that a consumer or provider application must provide in order to participate in a clinical act. This term is interchangeable with “</w:t>
      </w:r>
      <w:r w:rsidR="00E25364">
        <w:t>role</w:t>
      </w:r>
      <w:r w:rsidR="00C93AD2">
        <w:t xml:space="preserve">” </w:t>
      </w:r>
      <w:r w:rsidR="00E25364">
        <w:t>used in the CHP document</w:t>
      </w:r>
      <w:r w:rsidR="00C93AD2">
        <w:t>.</w:t>
      </w:r>
    </w:p>
    <w:p w14:paraId="24847D14" w14:textId="15FF254B" w:rsidR="00CD6CDF" w:rsidRDefault="00E25364" w:rsidP="00EE004F">
      <w:pPr>
        <w:pStyle w:val="ListParagraph"/>
        <w:numPr>
          <w:ilvl w:val="0"/>
          <w:numId w:val="3"/>
        </w:numPr>
      </w:pPr>
      <w:r>
        <w:t xml:space="preserve"> </w:t>
      </w:r>
      <w:r w:rsidR="00CD6CDF">
        <w:t xml:space="preserve">“API” is used to describe an application programming interface which allows FRED Consumers to consume the services offered by the FRED Provider. It is the concrete data models and operations executed, at runtime, against </w:t>
      </w:r>
      <w:r w:rsidR="00F13C68">
        <w:t>application</w:t>
      </w:r>
      <w:r w:rsidR="00CD6CDF">
        <w:t xml:space="preserve"> acting in the FRED Provider role.</w:t>
      </w:r>
    </w:p>
    <w:p w14:paraId="716468AE" w14:textId="4E8DEA28" w:rsidR="00F13C68" w:rsidRPr="00EE004F" w:rsidRDefault="00F13C68" w:rsidP="00EE004F">
      <w:pPr>
        <w:pStyle w:val="ListParagraph"/>
        <w:numPr>
          <w:ilvl w:val="0"/>
          <w:numId w:val="3"/>
        </w:numPr>
      </w:pPr>
      <w:r>
        <w:t>“HIX” is a term used in the CHP document to describe a centralized health information exchange, and is used in this document in an informative manner.</w:t>
      </w:r>
    </w:p>
    <w:p w14:paraId="58392196" w14:textId="77777777" w:rsidR="00736724" w:rsidRDefault="00736724" w:rsidP="00736724">
      <w:pPr>
        <w:pStyle w:val="Heading2"/>
      </w:pPr>
      <w:r>
        <w:lastRenderedPageBreak/>
        <w:t>Purpose</w:t>
      </w:r>
    </w:p>
    <w:p w14:paraId="22CA6D22" w14:textId="77777777" w:rsidR="00736724" w:rsidRDefault="00736724" w:rsidP="00736724">
      <w:r>
        <w:t>Describe the purpose or goal of the document</w:t>
      </w:r>
    </w:p>
    <w:p w14:paraId="4AC96B92" w14:textId="77777777" w:rsidR="00736724" w:rsidRDefault="00736724" w:rsidP="00736724">
      <w:pPr>
        <w:pStyle w:val="Heading2"/>
      </w:pPr>
      <w:r>
        <w:t>Scope</w:t>
      </w:r>
    </w:p>
    <w:p w14:paraId="2C309F0D" w14:textId="77777777" w:rsidR="00736724" w:rsidRDefault="00736724" w:rsidP="00736724">
      <w:r>
        <w:t>Identifies the scope of the document</w:t>
      </w:r>
    </w:p>
    <w:p w14:paraId="6052757C" w14:textId="77777777" w:rsidR="00736724" w:rsidRDefault="00736724" w:rsidP="00736724">
      <w:pPr>
        <w:pStyle w:val="Heading2"/>
      </w:pPr>
      <w:r>
        <w:t>Standards &amp; Real-world Architectures</w:t>
      </w:r>
    </w:p>
    <w:p w14:paraId="567205FD" w14:textId="77777777" w:rsidR="00736724" w:rsidRDefault="00736724" w:rsidP="00736724">
      <w:r>
        <w:t>Will relate the data collected in this document to our audience and the architectures currently deployed in Rwanda, etc.</w:t>
      </w:r>
    </w:p>
    <w:p w14:paraId="6F5CA2FC" w14:textId="77777777" w:rsidR="006B19B0" w:rsidRDefault="006B19B0" w:rsidP="006B19B0">
      <w:pPr>
        <w:pStyle w:val="Heading2"/>
      </w:pPr>
      <w:r>
        <w:t>Collaborative Health Platform</w:t>
      </w:r>
    </w:p>
    <w:p w14:paraId="5AEDD101" w14:textId="10887B25" w:rsidR="00C93AD2" w:rsidRDefault="00CD6CDF" w:rsidP="006B19B0">
      <w:r>
        <w:t xml:space="preserve">This document is specifies both abstract data elements and concrete API </w:t>
      </w:r>
      <w:r w:rsidR="00F13C68">
        <w:t xml:space="preserve">definitions required for applications to maintain facility registry data. This functionality is a very close map to the abstract Facility Registry Service Supplier (ROL05) and Facility Registry Service Consumer (ROL06) roles defined in the CHP document. </w:t>
      </w:r>
    </w:p>
    <w:p w14:paraId="03F95D99" w14:textId="133F7720" w:rsidR="00F13C68" w:rsidRDefault="00F13C68" w:rsidP="006B19B0">
      <w:r>
        <w:t xml:space="preserve">This specification does not assume a full CHP infrastructure has been put in place, and has been specified to operate as a standalone service, or as part of a larger HIX. The specification will make reference to the CHP roles and interactions found between l. 535 (p. 24) and l. 635 (p. 27) of the CHP document. </w:t>
      </w:r>
    </w:p>
    <w:p w14:paraId="32D9AEDA" w14:textId="77777777" w:rsidR="00736724" w:rsidRDefault="00736724" w:rsidP="00736724">
      <w:pPr>
        <w:pStyle w:val="Heading1"/>
      </w:pPr>
      <w:r>
        <w:lastRenderedPageBreak/>
        <w:t>Reading this Document</w:t>
      </w:r>
    </w:p>
    <w:p w14:paraId="6415A9E0" w14:textId="2AB83F65" w:rsidR="006B19B0" w:rsidRDefault="00EE004F" w:rsidP="00736724">
      <w:r>
        <w:t>This document will use several types of diagrams to illustrate how the actors within the system interact with one another. Where possible, this verbiage is aligned wit</w:t>
      </w:r>
      <w:r w:rsidR="00F13C68">
        <w:t>h the CHP roles/transactions, and many of the diagrams are common with the CHP framework document.</w:t>
      </w:r>
    </w:p>
    <w:p w14:paraId="3367A882" w14:textId="7EEB1665" w:rsidR="00F13C68" w:rsidRDefault="00F13C68" w:rsidP="00F13C68">
      <w:pPr>
        <w:pStyle w:val="Heading2"/>
      </w:pPr>
      <w:r>
        <w:t>Communications Diagrams</w:t>
      </w:r>
    </w:p>
    <w:p w14:paraId="42A995F8" w14:textId="3CC96B96" w:rsidR="00F13C68" w:rsidRDefault="00F13C68" w:rsidP="00F13C68">
      <w:r>
        <w:t>Communications diagrams are used to illustrate (at a high level) how consumer and provider roles interact with one another.</w:t>
      </w:r>
      <w:r w:rsidR="009227FC">
        <w:t xml:space="preserve"> </w:t>
      </w:r>
      <w:r w:rsidR="009227FC">
        <w:fldChar w:fldCharType="begin"/>
      </w:r>
      <w:r w:rsidR="009227FC">
        <w:instrText xml:space="preserve"> REF _Ref341101922 \h </w:instrText>
      </w:r>
      <w:r w:rsidR="009227FC">
        <w:fldChar w:fldCharType="separate"/>
      </w:r>
      <w:r w:rsidR="00B54D26">
        <w:t xml:space="preserve">Figure </w:t>
      </w:r>
      <w:r w:rsidR="00B54D26">
        <w:rPr>
          <w:noProof/>
        </w:rPr>
        <w:t>1</w:t>
      </w:r>
      <w:r w:rsidR="009227FC">
        <w:fldChar w:fldCharType="end"/>
      </w:r>
      <w:r>
        <w:t xml:space="preserve"> </w:t>
      </w:r>
      <w:r w:rsidR="009227FC">
        <w:t>illustrates</w:t>
      </w:r>
      <w:r>
        <w:t xml:space="preserve"> a sample communication diagram whereby the FRED Provider (identified using CHP ROL05) interacts with the FRED consumer (identified using CHP ROL06).</w:t>
      </w:r>
      <w:r w:rsidR="009227FC">
        <w:t xml:space="preserve"> The figure illustrates that a consumer must send a query message (CHP FR03) to the service provider and must be capable of interpreting query results (CHP FR04).</w:t>
      </w:r>
    </w:p>
    <w:p w14:paraId="3FD9AC7D" w14:textId="1CDE4D14" w:rsidR="009227FC" w:rsidRDefault="001C23EF" w:rsidP="009227FC">
      <w:pPr>
        <w:keepNext/>
        <w:jc w:val="center"/>
      </w:pPr>
      <w:r>
        <w:object w:dxaOrig="7334" w:dyaOrig="1188" w14:anchorId="778DB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59.25pt" o:ole="">
            <v:imagedata r:id="rId13" o:title=""/>
          </v:shape>
          <o:OLEObject Type="Embed" ProgID="Visio.Drawing.11" ShapeID="_x0000_i1025" DrawAspect="Content" ObjectID="_1416899954" r:id="rId14"/>
        </w:object>
      </w:r>
    </w:p>
    <w:p w14:paraId="1B83F18E" w14:textId="19E059FF" w:rsidR="00F13C68" w:rsidRDefault="009227FC" w:rsidP="009227FC">
      <w:pPr>
        <w:pStyle w:val="Caption"/>
        <w:jc w:val="center"/>
      </w:pPr>
      <w:bookmarkStart w:id="45" w:name="_Ref341101922"/>
      <w:r>
        <w:t xml:space="preserve">Figure </w:t>
      </w:r>
      <w:fldSimple w:instr=" SEQ Figure \* ARABIC ">
        <w:r w:rsidR="004C2018">
          <w:rPr>
            <w:noProof/>
          </w:rPr>
          <w:t>1</w:t>
        </w:r>
      </w:fldSimple>
      <w:bookmarkEnd w:id="45"/>
      <w:r>
        <w:t xml:space="preserve"> - Sample communications diagram</w:t>
      </w:r>
    </w:p>
    <w:p w14:paraId="2E736D00" w14:textId="26BAE201" w:rsidR="00F13C68" w:rsidRDefault="00F13C68" w:rsidP="00F13C68">
      <w:r>
        <w:t xml:space="preserve">It is important to note that these communications diagrams have no implied </w:t>
      </w:r>
      <w:r w:rsidR="009227FC">
        <w:t>order;</w:t>
      </w:r>
      <w:r>
        <w:t xml:space="preserve"> they are simply used to show what needs to be sent/received by the actors.</w:t>
      </w:r>
    </w:p>
    <w:p w14:paraId="651EB211" w14:textId="5BD04BE4" w:rsidR="009227FC" w:rsidRDefault="009227FC" w:rsidP="009227FC">
      <w:pPr>
        <w:pStyle w:val="Heading2"/>
      </w:pPr>
      <w:del w:id="46" w:author="Justin Fyfe" w:date="2012-12-12T17:16:00Z">
        <w:r w:rsidDel="004C2018">
          <w:delText xml:space="preserve">Data </w:delText>
        </w:r>
      </w:del>
      <w:r>
        <w:t>Model Diagrams</w:t>
      </w:r>
    </w:p>
    <w:p w14:paraId="6B6FBBE7" w14:textId="77777777" w:rsidR="004C2018" w:rsidRDefault="009227FC" w:rsidP="009227FC">
      <w:pPr>
        <w:rPr>
          <w:ins w:id="47" w:author="Justin Fyfe" w:date="2012-12-12T17:16:00Z"/>
        </w:rPr>
      </w:pPr>
      <w:r>
        <w:t xml:space="preserve">Although the </w:t>
      </w:r>
      <w:r w:rsidR="00DA0B8E">
        <w:t xml:space="preserve">first FRED RESTful APIs leverage </w:t>
      </w:r>
      <w:r>
        <w:t>JSON,</w:t>
      </w:r>
      <w:r w:rsidR="00DA0B8E">
        <w:t xml:space="preserve"> the</w:t>
      </w:r>
      <w:r>
        <w:t xml:space="preserve"> data model diagrams are illustrated as XML schema visualizations.</w:t>
      </w:r>
      <w:ins w:id="48" w:author="Justin Fyfe" w:date="2012-12-12T17:16:00Z">
        <w:r w:rsidR="004C2018">
          <w:t xml:space="preserve"> This pattern was chosen because there is no formal, standardized way to represent JSON data contracts.</w:t>
        </w:r>
      </w:ins>
    </w:p>
    <w:p w14:paraId="55871A8F" w14:textId="4DCD4EAD" w:rsidR="009227FC" w:rsidRDefault="009227FC" w:rsidP="009227FC">
      <w:del w:id="49" w:author="Justin Fyfe" w:date="2012-12-12T17:17:00Z">
        <w:r w:rsidDel="004C2018">
          <w:delText xml:space="preserve"> </w:delText>
        </w:r>
      </w:del>
      <w:r w:rsidR="00DA0B8E">
        <w:t>Simple data elements (strings, numbers, etc…) are represented as attributes and complex data elements (dates with precision, etc…) are represented as sequences.</w:t>
      </w:r>
      <w:r w:rsidR="004C2018">
        <w:t xml:space="preserve"> For example, the JSON object represented in </w:t>
      </w:r>
      <w:r w:rsidR="004C2018">
        <w:fldChar w:fldCharType="begin"/>
      </w:r>
      <w:r w:rsidR="004C2018">
        <w:instrText xml:space="preserve"> REF _Ref343096085 \h </w:instrText>
      </w:r>
      <w:r w:rsidR="004C2018">
        <w:fldChar w:fldCharType="separate"/>
      </w:r>
      <w:r w:rsidR="004C2018">
        <w:t xml:space="preserve">Figure </w:t>
      </w:r>
      <w:r w:rsidR="004C2018">
        <w:rPr>
          <w:noProof/>
        </w:rPr>
        <w:t>2</w:t>
      </w:r>
      <w:r w:rsidR="004C2018">
        <w:fldChar w:fldCharType="end"/>
      </w:r>
      <w:r w:rsidR="004C2018">
        <w:t xml:space="preserve">, would be visualized as represented in </w:t>
      </w:r>
      <w:r w:rsidR="004C2018">
        <w:fldChar w:fldCharType="begin"/>
      </w:r>
      <w:r w:rsidR="004C2018">
        <w:instrText xml:space="preserve"> REF _Ref343096103 \h </w:instrText>
      </w:r>
      <w:r w:rsidR="004C2018">
        <w:fldChar w:fldCharType="separate"/>
      </w:r>
      <w:ins w:id="50" w:author="Justin Fyfe" w:date="2012-12-12T17:20:00Z">
        <w:r w:rsidR="004C2018">
          <w:t xml:space="preserve">Figure </w:t>
        </w:r>
        <w:r w:rsidR="004C2018">
          <w:rPr>
            <w:noProof/>
          </w:rPr>
          <w:t>3</w:t>
        </w:r>
      </w:ins>
      <w:del w:id="51" w:author="Justin Fyfe" w:date="2012-12-12T17:20:00Z">
        <w:r w:rsidR="004C2018" w:rsidDel="004C2018">
          <w:delText xml:space="preserve">Figure </w:delText>
        </w:r>
        <w:r w:rsidR="004C2018" w:rsidDel="004C2018">
          <w:rPr>
            <w:noProof/>
          </w:rPr>
          <w:delText>32</w:delText>
        </w:r>
      </w:del>
      <w:r w:rsidR="004C2018">
        <w:fldChar w:fldCharType="end"/>
      </w:r>
      <w:r w:rsidR="004C2018">
        <w:t>.</w:t>
      </w:r>
    </w:p>
    <w:p w14:paraId="3427190B" w14:textId="77777777" w:rsidR="004C2018" w:rsidRDefault="004C2018">
      <w:pPr>
        <w:pStyle w:val="Sample"/>
        <w:rPr>
          <w:rFonts w:ascii="Courier New" w:hAnsi="Courier New" w:cs="Courier New"/>
          <w:noProof/>
          <w:sz w:val="20"/>
          <w:szCs w:val="20"/>
        </w:rPr>
        <w:pPrChange w:id="52" w:author="Justin Fyfe" w:date="2012-12-12T17:18:00Z">
          <w:pPr>
            <w:autoSpaceDE w:val="0"/>
            <w:autoSpaceDN w:val="0"/>
            <w:adjustRightInd w:val="0"/>
            <w:spacing w:after="0" w:line="240" w:lineRule="auto"/>
          </w:pPr>
        </w:pPrChange>
      </w:pPr>
      <w:r>
        <w:rPr>
          <w:rFonts w:ascii="Courier New" w:hAnsi="Courier New" w:cs="Courier New"/>
          <w:noProof/>
          <w:color w:val="A31515"/>
          <w:sz w:val="20"/>
          <w:szCs w:val="20"/>
        </w:rPr>
        <w:t>"identity"</w:t>
      </w:r>
      <w:r>
        <w:rPr>
          <w:rFonts w:ascii="Courier New" w:hAnsi="Courier New" w:cs="Courier New"/>
          <w:noProof/>
          <w:sz w:val="20"/>
          <w:szCs w:val="20"/>
        </w:rPr>
        <w:t xml:space="preserve"> : {</w:t>
      </w:r>
    </w:p>
    <w:p w14:paraId="5AF89AE7" w14:textId="77777777" w:rsidR="004C2018" w:rsidRDefault="004C2018">
      <w:pPr>
        <w:pStyle w:val="Sample"/>
        <w:rPr>
          <w:rFonts w:ascii="Courier New" w:hAnsi="Courier New" w:cs="Courier New"/>
          <w:noProof/>
          <w:sz w:val="20"/>
          <w:szCs w:val="20"/>
        </w:rPr>
        <w:pPrChange w:id="53"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"agency"</w:t>
      </w:r>
      <w:r>
        <w:rPr>
          <w:rFonts w:ascii="Courier New" w:hAnsi="Courier New" w:cs="Courier New"/>
          <w:noProof/>
          <w:sz w:val="20"/>
          <w:szCs w:val="20"/>
        </w:rPr>
        <w:t xml:space="preserve"> : </w:t>
      </w:r>
      <w:r>
        <w:rPr>
          <w:rFonts w:ascii="Courier New" w:hAnsi="Courier New" w:cs="Courier New"/>
          <w:noProof/>
          <w:color w:val="A31515"/>
          <w:sz w:val="20"/>
          <w:szCs w:val="20"/>
        </w:rPr>
        <w:t>"foo"</w:t>
      </w:r>
      <w:r>
        <w:rPr>
          <w:rFonts w:ascii="Courier New" w:hAnsi="Courier New" w:cs="Courier New"/>
          <w:noProof/>
          <w:sz w:val="20"/>
          <w:szCs w:val="20"/>
        </w:rPr>
        <w:t>,</w:t>
      </w:r>
    </w:p>
    <w:p w14:paraId="0E5B7CF1" w14:textId="77777777" w:rsidR="004C2018" w:rsidRDefault="004C2018">
      <w:pPr>
        <w:pStyle w:val="Sample"/>
        <w:rPr>
          <w:rFonts w:ascii="Courier New" w:hAnsi="Courier New" w:cs="Courier New"/>
          <w:noProof/>
          <w:sz w:val="20"/>
          <w:szCs w:val="20"/>
        </w:rPr>
        <w:pPrChange w:id="54"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"context"</w:t>
      </w:r>
      <w:r>
        <w:rPr>
          <w:rFonts w:ascii="Courier New" w:hAnsi="Courier New" w:cs="Courier New"/>
          <w:noProof/>
          <w:sz w:val="20"/>
          <w:szCs w:val="20"/>
        </w:rPr>
        <w:t xml:space="preserve"> : </w:t>
      </w:r>
      <w:r>
        <w:rPr>
          <w:rFonts w:ascii="Courier New" w:hAnsi="Courier New" w:cs="Courier New"/>
          <w:noProof/>
          <w:color w:val="A31515"/>
          <w:sz w:val="20"/>
          <w:szCs w:val="20"/>
        </w:rPr>
        <w:t>"foo"</w:t>
      </w:r>
      <w:r>
        <w:rPr>
          <w:rFonts w:ascii="Courier New" w:hAnsi="Courier New" w:cs="Courier New"/>
          <w:noProof/>
          <w:sz w:val="20"/>
          <w:szCs w:val="20"/>
        </w:rPr>
        <w:t>,</w:t>
      </w:r>
    </w:p>
    <w:p w14:paraId="66D4E80A" w14:textId="77777777" w:rsidR="004C2018" w:rsidRDefault="004C2018">
      <w:pPr>
        <w:pStyle w:val="Sample"/>
        <w:rPr>
          <w:rFonts w:ascii="Courier New" w:hAnsi="Courier New" w:cs="Courier New"/>
          <w:noProof/>
          <w:sz w:val="20"/>
          <w:szCs w:val="20"/>
        </w:rPr>
        <w:pPrChange w:id="55"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"id"</w:t>
      </w:r>
      <w:r>
        <w:rPr>
          <w:rFonts w:ascii="Courier New" w:hAnsi="Courier New" w:cs="Courier New"/>
          <w:noProof/>
          <w:sz w:val="20"/>
          <w:szCs w:val="20"/>
        </w:rPr>
        <w:t xml:space="preserve"> : </w:t>
      </w:r>
      <w:r>
        <w:rPr>
          <w:rFonts w:ascii="Courier New" w:hAnsi="Courier New" w:cs="Courier New"/>
          <w:noProof/>
          <w:color w:val="A31515"/>
          <w:sz w:val="20"/>
          <w:szCs w:val="20"/>
        </w:rPr>
        <w:t>"foo"</w:t>
      </w:r>
      <w:r>
        <w:rPr>
          <w:rFonts w:ascii="Courier New" w:hAnsi="Courier New" w:cs="Courier New"/>
          <w:noProof/>
          <w:sz w:val="20"/>
          <w:szCs w:val="20"/>
        </w:rPr>
        <w:t>,</w:t>
      </w:r>
    </w:p>
    <w:p w14:paraId="10D6B435" w14:textId="77777777" w:rsidR="004C2018" w:rsidRDefault="004C2018">
      <w:pPr>
        <w:pStyle w:val="Sample"/>
        <w:rPr>
          <w:rFonts w:ascii="Courier New" w:hAnsi="Courier New" w:cs="Courier New"/>
          <w:noProof/>
          <w:color w:val="0000FF"/>
          <w:sz w:val="20"/>
          <w:szCs w:val="20"/>
        </w:rPr>
        <w:pPrChange w:id="56" w:author="Justin Fyfe" w:date="2012-12-12T17:18:00Z">
          <w:pPr>
            <w:autoSpaceDE w:val="0"/>
            <w:autoSpaceDN w:val="0"/>
            <w:adjustRightInd w:val="0"/>
            <w:spacing w:after="0" w:line="240" w:lineRule="auto"/>
          </w:pPr>
        </w:pPrChange>
      </w:pPr>
      <w:r>
        <w:rPr>
          <w:rFonts w:ascii="Courier New" w:hAnsi="Courier New" w:cs="Courier New"/>
          <w:noProof/>
          <w:sz w:val="20"/>
          <w:szCs w:val="20"/>
        </w:rPr>
        <w:t xml:space="preserve">    </w:t>
      </w:r>
      <w:r>
        <w:rPr>
          <w:rFonts w:ascii="Courier New" w:hAnsi="Courier New" w:cs="Courier New"/>
          <w:noProof/>
          <w:color w:val="A31515"/>
          <w:sz w:val="20"/>
          <w:szCs w:val="20"/>
        </w:rPr>
        <w:t>"nonStandardElement"</w:t>
      </w:r>
      <w:r>
        <w:rPr>
          <w:rFonts w:ascii="Courier New" w:hAnsi="Courier New" w:cs="Courier New"/>
          <w:noProof/>
          <w:sz w:val="20"/>
          <w:szCs w:val="20"/>
        </w:rPr>
        <w:t xml:space="preserve"> : </w:t>
      </w:r>
      <w:r>
        <w:rPr>
          <w:rFonts w:ascii="Courier New" w:hAnsi="Courier New" w:cs="Courier New"/>
          <w:noProof/>
          <w:color w:val="0000FF"/>
          <w:sz w:val="20"/>
          <w:szCs w:val="20"/>
        </w:rPr>
        <w:t>false</w:t>
      </w:r>
    </w:p>
    <w:p w14:paraId="7751A120" w14:textId="4AB55969" w:rsidR="004C2018" w:rsidRDefault="004C2018">
      <w:pPr>
        <w:pStyle w:val="Sample"/>
        <w:rPr>
          <w:rFonts w:ascii="Courier New" w:hAnsi="Courier New" w:cs="Courier New"/>
          <w:noProof/>
          <w:sz w:val="20"/>
          <w:szCs w:val="20"/>
        </w:rPr>
        <w:pPrChange w:id="57" w:author="Justin Fyfe" w:date="2012-12-12T17:18:00Z">
          <w:pPr/>
        </w:pPrChange>
      </w:pPr>
      <w:r>
        <w:rPr>
          <w:rFonts w:ascii="Courier New" w:hAnsi="Courier New" w:cs="Courier New"/>
          <w:noProof/>
          <w:sz w:val="20"/>
          <w:szCs w:val="20"/>
        </w:rPr>
        <w:t>}</w:t>
      </w:r>
    </w:p>
    <w:p w14:paraId="54B8A596" w14:textId="770D0C60" w:rsidR="004C2018" w:rsidRDefault="004C2018">
      <w:pPr>
        <w:pStyle w:val="Caption"/>
        <w:pPrChange w:id="58" w:author="Justin Fyfe" w:date="2012-12-12T17:18:00Z">
          <w:pPr/>
        </w:pPrChange>
      </w:pPr>
      <w:bookmarkStart w:id="59" w:name="_Ref343096085"/>
      <w:r>
        <w:t xml:space="preserve">Figure </w:t>
      </w:r>
      <w:fldSimple w:instr=" SEQ Figure \* ARABIC ">
        <w:r>
          <w:rPr>
            <w:noProof/>
          </w:rPr>
          <w:t>2</w:t>
        </w:r>
      </w:fldSimple>
      <w:bookmarkEnd w:id="59"/>
      <w:r>
        <w:t xml:space="preserve"> - Sample JSON structure</w:t>
      </w:r>
    </w:p>
    <w:p w14:paraId="2D9032FD" w14:textId="77777777" w:rsidR="001C23EF" w:rsidRDefault="0038746D" w:rsidP="001C23EF">
      <w:pPr>
        <w:keepNext/>
        <w:jc w:val="center"/>
      </w:pPr>
      <w:r>
        <w:rPr>
          <w:noProof/>
        </w:rPr>
        <w:lastRenderedPageBreak/>
        <w:drawing>
          <wp:inline distT="0" distB="0" distL="0" distR="0" wp14:anchorId="0139C8AA" wp14:editId="6FD2C074">
            <wp:extent cx="2295525" cy="2381250"/>
            <wp:effectExtent l="19050" t="19050" r="28575" b="19050"/>
            <wp:docPr id="4" name="Picture 4" descr="C:\Users\fyfej\Documents\NETHOPE\id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fyfej\Documents\NETHOPE\identity.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32112" b="7749"/>
                    <a:stretch/>
                  </pic:blipFill>
                  <pic:spPr bwMode="auto">
                    <a:xfrm>
                      <a:off x="0" y="0"/>
                      <a:ext cx="2295525" cy="2381250"/>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37368C21" w14:textId="188C4DDB" w:rsidR="009227FC" w:rsidRDefault="001C23EF" w:rsidP="001C23EF">
      <w:pPr>
        <w:pStyle w:val="Caption"/>
        <w:jc w:val="center"/>
      </w:pPr>
      <w:bookmarkStart w:id="60" w:name="_Ref343096103"/>
      <w:r>
        <w:t xml:space="preserve">Figure </w:t>
      </w:r>
      <w:fldSimple w:instr=" SEQ Figure \* ARABIC ">
        <w:ins w:id="61" w:author="Justin Fyfe" w:date="2012-12-12T17:18:00Z">
          <w:r w:rsidR="004C2018">
            <w:rPr>
              <w:noProof/>
            </w:rPr>
            <w:t>3</w:t>
          </w:r>
        </w:ins>
      </w:fldSimple>
      <w:bookmarkEnd w:id="60"/>
      <w:r>
        <w:t xml:space="preserve"> - Sample </w:t>
      </w:r>
      <w:del w:id="62" w:author="Justin Fyfe" w:date="2012-12-12T17:19:00Z">
        <w:r w:rsidDel="004C2018">
          <w:delText xml:space="preserve">data </w:delText>
        </w:r>
      </w:del>
      <w:r>
        <w:t xml:space="preserve">model </w:t>
      </w:r>
      <w:ins w:id="63" w:author="Justin Fyfe" w:date="2012-12-12T17:19:00Z">
        <w:r w:rsidR="004C2018">
          <w:t xml:space="preserve">structure </w:t>
        </w:r>
      </w:ins>
      <w:r>
        <w:t>diagram</w:t>
      </w:r>
    </w:p>
    <w:p w14:paraId="5ABC049A" w14:textId="07A713D3" w:rsidR="00E339BE" w:rsidRPr="00E339BE" w:rsidDel="004C2018" w:rsidRDefault="00E339BE" w:rsidP="00E339BE">
      <w:pPr>
        <w:rPr>
          <w:del w:id="64" w:author="Justin Fyfe" w:date="2012-12-12T17:20:00Z"/>
        </w:rPr>
      </w:pPr>
    </w:p>
    <w:p w14:paraId="2E22D78F" w14:textId="77777777" w:rsidR="006B19B0" w:rsidRDefault="006B19B0" w:rsidP="006B19B0">
      <w:pPr>
        <w:pStyle w:val="Heading1"/>
      </w:pPr>
      <w:r>
        <w:lastRenderedPageBreak/>
        <w:t>FRED Transactions</w:t>
      </w:r>
    </w:p>
    <w:p w14:paraId="327E7072" w14:textId="392CCE79" w:rsidR="006F1483" w:rsidRDefault="006F1483" w:rsidP="006F1483">
      <w:commentRangeStart w:id="65"/>
      <w:r>
        <w:t xml:space="preserve">All FRED transactions are RESTful operations against a collection of </w:t>
      </w:r>
      <w:r w:rsidR="007647CB">
        <w:t>f</w:t>
      </w:r>
      <w:r>
        <w:t xml:space="preserve">acility resources. All operations are performed against the </w:t>
      </w:r>
      <w:r w:rsidR="007647CB">
        <w:t>f</w:t>
      </w:r>
      <w:r>
        <w:t>acility resource which is further defined in Appendix A. Any operation that</w:t>
      </w:r>
      <w:r w:rsidR="007647CB">
        <w:t xml:space="preserve"> deviates</w:t>
      </w:r>
      <w:ins w:id="66" w:author="Justin Fyfe" w:date="2012-12-12T17:21:00Z">
        <w:r w:rsidR="004C2018">
          <w:t xml:space="preserve"> from</w:t>
        </w:r>
      </w:ins>
      <w:r w:rsidR="007647CB">
        <w:t xml:space="preserve"> or restricts the facility resource</w:t>
      </w:r>
      <w:r>
        <w:t xml:space="preserve"> </w:t>
      </w:r>
      <w:commentRangeEnd w:id="65"/>
      <w:r w:rsidR="007647CB">
        <w:t>will declare these modifications in the message semantics section.</w:t>
      </w:r>
      <w:r w:rsidR="007647CB">
        <w:rPr>
          <w:rStyle w:val="CommentReference"/>
        </w:rPr>
        <w:commentReference w:id="65"/>
      </w:r>
    </w:p>
    <w:p w14:paraId="2C7CF6AB" w14:textId="07024FE7" w:rsidR="00946BE0" w:rsidRDefault="008A38C3" w:rsidP="006B19B0">
      <w:pPr>
        <w:pStyle w:val="Heading2"/>
        <w:rPr>
          <w:ins w:id="67" w:author="Justin Fyfe" w:date="2012-12-12T14:06:00Z"/>
        </w:rPr>
      </w:pPr>
      <w:ins w:id="68" w:author="Justin Fyfe" w:date="2012-12-12T14:10:00Z">
        <w:r>
          <w:t xml:space="preserve">Communicate via </w:t>
        </w:r>
      </w:ins>
      <w:ins w:id="69" w:author="Justin Fyfe" w:date="2012-12-12T14:01:00Z">
        <w:r>
          <w:t>HTTP</w:t>
        </w:r>
      </w:ins>
    </w:p>
    <w:p w14:paraId="7178F364" w14:textId="50ECFAE6" w:rsidR="00946BE0" w:rsidRDefault="00946BE0">
      <w:pPr>
        <w:rPr>
          <w:ins w:id="70" w:author="Justin Fyfe" w:date="2012-12-12T14:09:00Z"/>
        </w:rPr>
        <w:pPrChange w:id="71" w:author="Justin Fyfe" w:date="2012-12-12T14:06:00Z">
          <w:pPr>
            <w:pStyle w:val="Heading2"/>
          </w:pPr>
        </w:pPrChange>
      </w:pPr>
      <w:ins w:id="72" w:author="Justin Fyfe" w:date="2012-12-12T14:06:00Z">
        <w:r>
          <w:t xml:space="preserve">All actors which communicate with the facility registry must implement the HTTP transport </w:t>
        </w:r>
      </w:ins>
      <w:ins w:id="73" w:author="Justin Fyfe" w:date="2012-12-12T14:08:00Z">
        <w:r w:rsidR="008A38C3">
          <w:t xml:space="preserve">(FRED transaction 1) </w:t>
        </w:r>
      </w:ins>
      <w:ins w:id="74" w:author="Justin Fyfe" w:date="2012-12-12T14:09:00Z">
        <w:r w:rsidR="008A38C3">
          <w:t xml:space="preserve">as </w:t>
        </w:r>
      </w:ins>
      <w:ins w:id="75" w:author="Justin Fyfe" w:date="2012-12-12T14:06:00Z">
        <w:r>
          <w:t xml:space="preserve">described in this section. </w:t>
        </w:r>
      </w:ins>
      <w:ins w:id="76" w:author="Justin Fyfe" w:date="2012-12-12T14:09:00Z">
        <w:r w:rsidR="008A38C3">
          <w:t>Many standard stacks implement the HTTP transport itself, this section’s aim is not to specify HTTP, rather to constrain the meaning of HTTP aspects to facilitate interoperability between FRED actors.</w:t>
        </w:r>
      </w:ins>
    </w:p>
    <w:p w14:paraId="5F8A1FA6" w14:textId="5B0C6DEF" w:rsidR="008A38C3" w:rsidRDefault="008A38C3">
      <w:pPr>
        <w:pStyle w:val="Heading3"/>
        <w:rPr>
          <w:ins w:id="77" w:author="Justin Fyfe" w:date="2012-12-12T14:10:00Z"/>
        </w:rPr>
        <w:pPrChange w:id="78" w:author="Justin Fyfe" w:date="2012-12-12T14:10:00Z">
          <w:pPr>
            <w:pStyle w:val="Heading2"/>
          </w:pPr>
        </w:pPrChange>
      </w:pPr>
      <w:ins w:id="79" w:author="Justin Fyfe" w:date="2012-12-12T14:10:00Z">
        <w:r>
          <w:t>Scope</w:t>
        </w:r>
      </w:ins>
    </w:p>
    <w:p w14:paraId="2BAB05DB" w14:textId="08CDABF0" w:rsidR="008A38C3" w:rsidRDefault="008A38C3">
      <w:pPr>
        <w:rPr>
          <w:ins w:id="80" w:author="Justin Fyfe" w:date="2012-12-12T14:12:00Z"/>
        </w:rPr>
        <w:pPrChange w:id="81" w:author="Justin Fyfe" w:date="2012-12-12T14:10:00Z">
          <w:pPr>
            <w:pStyle w:val="Heading2"/>
          </w:pPr>
        </w:pPrChange>
      </w:pPr>
      <w:ins w:id="82" w:author="Justin Fyfe" w:date="2012-12-12T14:10:00Z">
        <w:r>
          <w:t xml:space="preserve">This transaction is global in scope. All actors must implement the </w:t>
        </w:r>
      </w:ins>
      <w:ins w:id="83" w:author="Justin Fyfe" w:date="2012-12-12T16:28:00Z">
        <w:r w:rsidR="0050433A">
          <w:t>“</w:t>
        </w:r>
      </w:ins>
      <w:ins w:id="84" w:author="Justin Fyfe" w:date="2012-12-12T14:10:00Z">
        <w:r>
          <w:t>communicate via HTTP</w:t>
        </w:r>
      </w:ins>
      <w:ins w:id="85" w:author="Justin Fyfe" w:date="2012-12-12T16:28:00Z">
        <w:r w:rsidR="0050433A">
          <w:t>”</w:t>
        </w:r>
      </w:ins>
      <w:ins w:id="86" w:author="Justin Fyfe" w:date="2012-12-12T14:10:00Z">
        <w:r>
          <w:t xml:space="preserve"> transaction.</w:t>
        </w:r>
      </w:ins>
      <w:ins w:id="87" w:author="Justin Fyfe" w:date="2012-12-12T14:14:00Z">
        <w:r>
          <w:t xml:space="preserve"> </w:t>
        </w:r>
      </w:ins>
      <w:ins w:id="88" w:author="Justin Fyfe" w:date="2012-12-12T16:29:00Z">
        <w:r w:rsidR="0050433A">
          <w:fldChar w:fldCharType="begin"/>
        </w:r>
        <w:r w:rsidR="0050433A">
          <w:instrText xml:space="preserve"> REF _Ref343093087 \h </w:instrText>
        </w:r>
      </w:ins>
      <w:r w:rsidR="0050433A">
        <w:fldChar w:fldCharType="separate"/>
      </w:r>
      <w:ins w:id="89" w:author="Justin Fyfe" w:date="2012-12-12T16:29:00Z">
        <w:r w:rsidR="0050433A">
          <w:t xml:space="preserve">Figure </w:t>
        </w:r>
        <w:r w:rsidR="0050433A">
          <w:rPr>
            <w:noProof/>
          </w:rPr>
          <w:t>3</w:t>
        </w:r>
        <w:r w:rsidR="0050433A">
          <w:fldChar w:fldCharType="end"/>
        </w:r>
        <w:r w:rsidR="0050433A">
          <w:t xml:space="preserve"> i</w:t>
        </w:r>
      </w:ins>
      <w:ins w:id="90" w:author="Justin Fyfe" w:date="2012-12-12T14:14:00Z">
        <w:r>
          <w:t>llustrates the actors involved in this transaction.</w:t>
        </w:r>
      </w:ins>
    </w:p>
    <w:p w14:paraId="341AF4E6" w14:textId="77777777" w:rsidR="0050433A" w:rsidRDefault="008A38C3">
      <w:pPr>
        <w:keepNext/>
        <w:jc w:val="center"/>
        <w:rPr>
          <w:ins w:id="91" w:author="Justin Fyfe" w:date="2012-12-12T16:29:00Z"/>
        </w:rPr>
        <w:pPrChange w:id="92" w:author="Justin Fyfe" w:date="2012-12-12T16:29:00Z">
          <w:pPr>
            <w:jc w:val="center"/>
          </w:pPr>
        </w:pPrChange>
      </w:pPr>
      <w:ins w:id="93" w:author="Justin Fyfe" w:date="2012-12-12T14:12:00Z">
        <w:r>
          <w:object w:dxaOrig="5994" w:dyaOrig="1884" w14:anchorId="3A93BE55">
            <v:shape id="_x0000_i1026" type="#_x0000_t75" style="width:300pt;height:94.5pt" o:ole="">
              <v:imagedata r:id="rId17" o:title=""/>
            </v:shape>
            <o:OLEObject Type="Embed" ProgID="Visio.Drawing.11" ShapeID="_x0000_i1026" DrawAspect="Content" ObjectID="_1416899955" r:id="rId18"/>
          </w:object>
        </w:r>
      </w:ins>
    </w:p>
    <w:p w14:paraId="1D408108" w14:textId="7610B767" w:rsidR="008A38C3" w:rsidRDefault="0050433A">
      <w:pPr>
        <w:pStyle w:val="Caption"/>
        <w:jc w:val="center"/>
        <w:rPr>
          <w:ins w:id="94" w:author="Justin Fyfe" w:date="2012-12-12T14:11:00Z"/>
        </w:rPr>
        <w:pPrChange w:id="95" w:author="Justin Fyfe" w:date="2012-12-12T16:29:00Z">
          <w:pPr>
            <w:pStyle w:val="Heading2"/>
          </w:pPr>
        </w:pPrChange>
      </w:pPr>
      <w:bookmarkStart w:id="96" w:name="_Ref343093087"/>
      <w:ins w:id="97" w:author="Justin Fyfe" w:date="2012-12-12T16:29:00Z">
        <w:r>
          <w:t xml:space="preserve">Figure </w:t>
        </w:r>
        <w:r>
          <w:fldChar w:fldCharType="begin"/>
        </w:r>
        <w:r>
          <w:instrText xml:space="preserve"> SEQ Figure \* ARABIC </w:instrText>
        </w:r>
      </w:ins>
      <w:r>
        <w:fldChar w:fldCharType="separate"/>
      </w:r>
      <w:ins w:id="98" w:author="Justin Fyfe" w:date="2012-12-12T17:18:00Z">
        <w:r w:rsidR="004C2018">
          <w:rPr>
            <w:noProof/>
          </w:rPr>
          <w:t>4</w:t>
        </w:r>
      </w:ins>
      <w:ins w:id="99" w:author="Justin Fyfe" w:date="2012-12-12T16:29:00Z">
        <w:r>
          <w:fldChar w:fldCharType="end"/>
        </w:r>
        <w:bookmarkEnd w:id="96"/>
        <w:r>
          <w:t xml:space="preserve"> - Actors communicating via HTTP</w:t>
        </w:r>
      </w:ins>
    </w:p>
    <w:p w14:paraId="573A230C" w14:textId="77777777" w:rsidR="008A38C3" w:rsidRDefault="008A38C3" w:rsidP="008A38C3">
      <w:pPr>
        <w:pStyle w:val="Heading3"/>
        <w:rPr>
          <w:ins w:id="100" w:author="Justin Fyfe" w:date="2012-12-12T14:11:00Z"/>
        </w:rPr>
      </w:pPr>
      <w:ins w:id="101" w:author="Justin Fyfe" w:date="2012-12-12T14:11:00Z">
        <w:r>
          <w:t>Open Data Formats / Standards Referenced</w:t>
        </w:r>
      </w:ins>
    </w:p>
    <w:p w14:paraId="7336F8DB" w14:textId="1375A220" w:rsidR="008A38C3" w:rsidRDefault="008A38C3">
      <w:pPr>
        <w:rPr>
          <w:ins w:id="102" w:author="Justin Fyfe" w:date="2012-12-12T14:11:00Z"/>
        </w:rPr>
        <w:pPrChange w:id="103" w:author="Justin Fyfe" w:date="2012-12-12T14:10:00Z">
          <w:pPr>
            <w:pStyle w:val="Heading2"/>
          </w:pPr>
        </w:pPrChange>
      </w:pPr>
      <w:ins w:id="104" w:author="Justin Fyfe" w:date="2012-12-12T14:11:00Z">
        <w:r>
          <w:t>This transaction makes use of the following standards:</w:t>
        </w:r>
      </w:ins>
    </w:p>
    <w:p w14:paraId="0BF00ED4" w14:textId="225D7184" w:rsidR="008A38C3" w:rsidRDefault="008A38C3">
      <w:pPr>
        <w:pStyle w:val="ListParagraph"/>
        <w:numPr>
          <w:ilvl w:val="0"/>
          <w:numId w:val="11"/>
        </w:numPr>
        <w:rPr>
          <w:ins w:id="105" w:author="Justin Fyfe" w:date="2012-12-12T14:11:00Z"/>
        </w:rPr>
        <w:pPrChange w:id="106" w:author="Justin Fyfe" w:date="2012-12-12T14:11:00Z">
          <w:pPr>
            <w:pStyle w:val="Heading2"/>
          </w:pPr>
        </w:pPrChange>
      </w:pPr>
      <w:ins w:id="107" w:author="Justin Fyfe" w:date="2012-12-12T14:11:00Z">
        <w:r>
          <w:t>IETF RFC 2616 (HTTP 1.1)</w:t>
        </w:r>
      </w:ins>
    </w:p>
    <w:p w14:paraId="32F955CD" w14:textId="72B2D715" w:rsidR="008A38C3" w:rsidRDefault="008A38C3">
      <w:pPr>
        <w:pStyle w:val="Heading3"/>
        <w:rPr>
          <w:ins w:id="108" w:author="Justin Fyfe" w:date="2012-12-12T14:12:00Z"/>
        </w:rPr>
        <w:pPrChange w:id="109" w:author="Justin Fyfe" w:date="2012-12-12T14:12:00Z">
          <w:pPr>
            <w:pStyle w:val="Heading2"/>
          </w:pPr>
        </w:pPrChange>
      </w:pPr>
      <w:ins w:id="110" w:author="Justin Fyfe" w:date="2012-12-12T14:12:00Z">
        <w:r>
          <w:t>Interactions</w:t>
        </w:r>
      </w:ins>
    </w:p>
    <w:p w14:paraId="037676A9" w14:textId="2627258B" w:rsidR="008A38C3" w:rsidRDefault="008A38C3">
      <w:pPr>
        <w:rPr>
          <w:ins w:id="111" w:author="Justin Fyfe" w:date="2012-12-12T14:14:00Z"/>
        </w:rPr>
        <w:pPrChange w:id="112" w:author="Justin Fyfe" w:date="2012-12-12T14:12:00Z">
          <w:pPr>
            <w:pStyle w:val="Heading2"/>
          </w:pPr>
        </w:pPrChange>
      </w:pPr>
      <w:ins w:id="113" w:author="Justin Fyfe" w:date="2012-12-12T14:14:00Z">
        <w:r>
          <w:t xml:space="preserve">FRED implementers are expected to support the HTTP interactions described in </w:t>
        </w:r>
      </w:ins>
      <w:ins w:id="114" w:author="Justin Fyfe" w:date="2012-12-12T16:28:00Z">
        <w:r w:rsidR="0050433A">
          <w:fldChar w:fldCharType="begin"/>
        </w:r>
        <w:r w:rsidR="0050433A">
          <w:instrText xml:space="preserve"> REF _Ref343093037 \h </w:instrText>
        </w:r>
      </w:ins>
      <w:r w:rsidR="0050433A">
        <w:fldChar w:fldCharType="separate"/>
      </w:r>
      <w:ins w:id="115" w:author="Justin Fyfe" w:date="2012-12-12T16:28:00Z">
        <w:r w:rsidR="0050433A">
          <w:t xml:space="preserve">Figure </w:t>
        </w:r>
        <w:r w:rsidR="0050433A">
          <w:rPr>
            <w:noProof/>
          </w:rPr>
          <w:t>3</w:t>
        </w:r>
        <w:r w:rsidR="0050433A">
          <w:fldChar w:fldCharType="end"/>
        </w:r>
      </w:ins>
      <w:ins w:id="116" w:author="Justin Fyfe" w:date="2012-12-12T14:14:00Z">
        <w:r>
          <w:t>.</w:t>
        </w:r>
      </w:ins>
      <w:ins w:id="117" w:author="Justin Fyfe" w:date="2012-12-12T14:16:00Z">
        <w:r>
          <w:t xml:space="preserve"> </w:t>
        </w:r>
      </w:ins>
    </w:p>
    <w:p w14:paraId="25A7F724" w14:textId="77777777" w:rsidR="0050433A" w:rsidRDefault="00890217">
      <w:pPr>
        <w:keepNext/>
        <w:jc w:val="center"/>
        <w:rPr>
          <w:ins w:id="118" w:author="Justin Fyfe" w:date="2012-12-12T16:28:00Z"/>
        </w:rPr>
        <w:pPrChange w:id="119" w:author="Justin Fyfe" w:date="2012-12-12T16:28:00Z">
          <w:pPr>
            <w:jc w:val="center"/>
          </w:pPr>
        </w:pPrChange>
      </w:pPr>
      <w:ins w:id="120" w:author="Justin Fyfe" w:date="2012-12-12T14:19:00Z">
        <w:r>
          <w:object w:dxaOrig="6535" w:dyaOrig="6273" w14:anchorId="3C2DF291">
            <v:shape id="_x0000_i1027" type="#_x0000_t75" style="width:327pt;height:313.5pt" o:ole="">
              <v:imagedata r:id="rId19" o:title=""/>
            </v:shape>
            <o:OLEObject Type="Embed" ProgID="Visio.Drawing.11" ShapeID="_x0000_i1027" DrawAspect="Content" ObjectID="_1416899956" r:id="rId20"/>
          </w:object>
        </w:r>
      </w:ins>
    </w:p>
    <w:p w14:paraId="32066A67" w14:textId="21A96934" w:rsidR="008A38C3" w:rsidRPr="00CD68FA" w:rsidRDefault="0050433A">
      <w:pPr>
        <w:pStyle w:val="Caption"/>
        <w:jc w:val="center"/>
        <w:rPr>
          <w:ins w:id="121" w:author="Justin Fyfe" w:date="2012-12-12T14:05:00Z"/>
        </w:rPr>
        <w:pPrChange w:id="122" w:author="Justin Fyfe" w:date="2012-12-12T16:28:00Z">
          <w:pPr>
            <w:pStyle w:val="Heading2"/>
          </w:pPr>
        </w:pPrChange>
      </w:pPr>
      <w:bookmarkStart w:id="123" w:name="_Ref343093037"/>
      <w:ins w:id="124" w:author="Justin Fyfe" w:date="2012-12-12T16:28:00Z">
        <w:r>
          <w:t xml:space="preserve">Figure </w:t>
        </w:r>
        <w:r>
          <w:fldChar w:fldCharType="begin"/>
        </w:r>
        <w:r>
          <w:instrText xml:space="preserve"> SEQ Figure \* ARABIC </w:instrText>
        </w:r>
      </w:ins>
      <w:r>
        <w:fldChar w:fldCharType="separate"/>
      </w:r>
      <w:ins w:id="125" w:author="Justin Fyfe" w:date="2012-12-12T17:18:00Z">
        <w:r w:rsidR="004C2018">
          <w:rPr>
            <w:noProof/>
          </w:rPr>
          <w:t>5</w:t>
        </w:r>
      </w:ins>
      <w:ins w:id="126" w:author="Justin Fyfe" w:date="2012-12-12T16:28:00Z">
        <w:r>
          <w:fldChar w:fldCharType="end"/>
        </w:r>
        <w:bookmarkEnd w:id="123"/>
        <w:r>
          <w:t xml:space="preserve"> - HTTP interactions between FRED actors</w:t>
        </w:r>
      </w:ins>
    </w:p>
    <w:p w14:paraId="3C1CD178" w14:textId="0E08886E" w:rsidR="00890217" w:rsidRDefault="00946BE0">
      <w:pPr>
        <w:rPr>
          <w:ins w:id="127" w:author="Justin Fyfe" w:date="2012-12-12T16:29:00Z"/>
        </w:rPr>
        <w:pPrChange w:id="128" w:author="Justin Fyfe" w:date="2012-12-12T14:01:00Z">
          <w:pPr>
            <w:pStyle w:val="Heading2"/>
          </w:pPr>
        </w:pPrChange>
      </w:pPr>
      <w:ins w:id="129" w:author="Justin Fyfe" w:date="2012-12-12T14:01:00Z">
        <w:r>
          <w:t xml:space="preserve">All communications between </w:t>
        </w:r>
      </w:ins>
      <w:ins w:id="130" w:author="Justin Fyfe" w:date="2012-12-12T14:02:00Z">
        <w:r>
          <w:t xml:space="preserve">actors </w:t>
        </w:r>
      </w:ins>
      <w:ins w:id="131" w:author="Justin Fyfe" w:date="2012-12-12T16:35:00Z">
        <w:r w:rsidR="0050433A">
          <w:t>MUST</w:t>
        </w:r>
      </w:ins>
      <w:ins w:id="132" w:author="Justin Fyfe" w:date="2012-12-12T14:02:00Z">
        <w:r w:rsidR="00890217">
          <w:t xml:space="preserve"> be performed over HTTP 1.1</w:t>
        </w:r>
      </w:ins>
      <w:ins w:id="133" w:author="Justin Fyfe" w:date="2012-12-12T14:19:00Z">
        <w:r w:rsidR="00890217">
          <w:t xml:space="preserve"> and </w:t>
        </w:r>
      </w:ins>
      <w:ins w:id="134" w:author="Justin Fyfe" w:date="2012-12-12T16:35:00Z">
        <w:r w:rsidR="0050433A">
          <w:t>MUST</w:t>
        </w:r>
      </w:ins>
      <w:ins w:id="135" w:author="Justin Fyfe" w:date="2012-12-12T14:19:00Z">
        <w:r w:rsidR="00890217">
          <w:t xml:space="preserve"> use the appropriate HTTP headers as specified in RFC 2616.</w:t>
        </w:r>
      </w:ins>
    </w:p>
    <w:p w14:paraId="79E6B026" w14:textId="0CFA9C45" w:rsidR="00946BE0" w:rsidRDefault="00946BE0">
      <w:pPr>
        <w:pStyle w:val="Heading3"/>
        <w:rPr>
          <w:ins w:id="136" w:author="Justin Fyfe" w:date="2012-12-12T14:20:00Z"/>
        </w:rPr>
        <w:pPrChange w:id="137" w:author="Justin Fyfe" w:date="2012-12-12T14:19:00Z">
          <w:pPr>
            <w:pStyle w:val="Heading2"/>
          </w:pPr>
        </w:pPrChange>
      </w:pPr>
      <w:ins w:id="138" w:author="Justin Fyfe" w:date="2012-12-12T14:02:00Z">
        <w:r>
          <w:t xml:space="preserve"> </w:t>
        </w:r>
      </w:ins>
      <w:ins w:id="139" w:author="Justin Fyfe" w:date="2012-12-12T14:20:00Z">
        <w:r w:rsidR="00890217">
          <w:t>Triggering Events</w:t>
        </w:r>
      </w:ins>
    </w:p>
    <w:p w14:paraId="68E0A3D9" w14:textId="73376914" w:rsidR="00890217" w:rsidRDefault="00890217">
      <w:pPr>
        <w:rPr>
          <w:ins w:id="140" w:author="Justin Fyfe" w:date="2012-12-12T14:20:00Z"/>
        </w:rPr>
        <w:pPrChange w:id="141" w:author="Justin Fyfe" w:date="2012-12-12T14:20:00Z">
          <w:pPr>
            <w:pStyle w:val="Heading2"/>
          </w:pPr>
        </w:pPrChange>
      </w:pPr>
      <w:ins w:id="142" w:author="Justin Fyfe" w:date="2012-12-12T14:20:00Z">
        <w:r>
          <w:t xml:space="preserve">All communications </w:t>
        </w:r>
      </w:ins>
      <w:ins w:id="143" w:author="Justin Fyfe" w:date="2012-12-12T16:35:00Z">
        <w:r w:rsidR="0050433A">
          <w:t>MUST</w:t>
        </w:r>
      </w:ins>
      <w:ins w:id="144" w:author="Justin Fyfe" w:date="2012-12-12T14:20:00Z">
        <w:r>
          <w:t xml:space="preserve"> be solicited from a data source or consumer</w:t>
        </w:r>
        <w:r w:rsidR="0050433A">
          <w:t xml:space="preserve"> to the facility registry. The</w:t>
        </w:r>
      </w:ins>
      <w:ins w:id="145" w:author="Justin Fyfe" w:date="2012-12-12T16:35:00Z">
        <w:r w:rsidR="0050433A">
          <w:t xml:space="preserve"> facility registry MUST</w:t>
        </w:r>
      </w:ins>
      <w:ins w:id="146" w:author="Justin Fyfe" w:date="2012-12-12T14:20:00Z">
        <w:r>
          <w:t xml:space="preserve"> NOT </w:t>
        </w:r>
      </w:ins>
      <w:ins w:id="147" w:author="Justin Fyfe" w:date="2012-12-12T16:36:00Z">
        <w:r w:rsidR="0050433A">
          <w:t xml:space="preserve">assume </w:t>
        </w:r>
      </w:ins>
      <w:ins w:id="148" w:author="Justin Fyfe" w:date="2012-12-12T14:20:00Z">
        <w:r>
          <w:t xml:space="preserve">that a consumer/data source </w:t>
        </w:r>
      </w:ins>
      <w:ins w:id="149" w:author="Justin Fyfe" w:date="2012-12-12T16:36:00Z">
        <w:r w:rsidR="0050433A">
          <w:t xml:space="preserve">is </w:t>
        </w:r>
      </w:ins>
      <w:ins w:id="150" w:author="Justin Fyfe" w:date="2012-12-12T14:20:00Z">
        <w:r>
          <w:t xml:space="preserve">capable of processing HTTP </w:t>
        </w:r>
      </w:ins>
      <w:ins w:id="151" w:author="Justin Fyfe" w:date="2012-12-12T15:49:00Z">
        <w:r w:rsidR="00014C23">
          <w:t>request</w:t>
        </w:r>
      </w:ins>
      <w:ins w:id="152" w:author="Justin Fyfe" w:date="2012-12-12T14:20:00Z">
        <w:r>
          <w:t xml:space="preserve"> message</w:t>
        </w:r>
      </w:ins>
      <w:ins w:id="153" w:author="Justin Fyfe" w:date="2012-12-12T16:36:00Z">
        <w:r w:rsidR="0050433A">
          <w:t>s</w:t>
        </w:r>
      </w:ins>
      <w:ins w:id="154" w:author="Justin Fyfe" w:date="2012-12-12T14:20:00Z">
        <w:r>
          <w:t>.</w:t>
        </w:r>
      </w:ins>
    </w:p>
    <w:p w14:paraId="6D31109C" w14:textId="221DD5A0" w:rsidR="00890217" w:rsidRDefault="00890217">
      <w:pPr>
        <w:pStyle w:val="Heading4"/>
        <w:rPr>
          <w:ins w:id="155" w:author="Justin Fyfe" w:date="2012-12-12T14:21:00Z"/>
        </w:rPr>
        <w:pPrChange w:id="156" w:author="Justin Fyfe" w:date="2012-12-12T14:21:00Z">
          <w:pPr>
            <w:pStyle w:val="Heading2"/>
          </w:pPr>
        </w:pPrChange>
      </w:pPr>
      <w:ins w:id="157" w:author="Justin Fyfe" w:date="2012-12-12T14:21:00Z">
        <w:r>
          <w:t>POST</w:t>
        </w:r>
      </w:ins>
    </w:p>
    <w:p w14:paraId="4CDBAA37" w14:textId="12DE1D70" w:rsidR="00890217" w:rsidRDefault="00890217">
      <w:pPr>
        <w:rPr>
          <w:ins w:id="158" w:author="Justin Fyfe" w:date="2012-12-12T14:22:00Z"/>
        </w:rPr>
        <w:pPrChange w:id="159" w:author="Justin Fyfe" w:date="2012-12-12T14:21:00Z">
          <w:pPr>
            <w:pStyle w:val="Heading2"/>
          </w:pPr>
        </w:pPrChange>
      </w:pPr>
      <w:ins w:id="160" w:author="Justin Fyfe" w:date="2012-12-12T14:21:00Z">
        <w:r>
          <w:t xml:space="preserve">In the scope of the FRED registry API, the HTTP POST </w:t>
        </w:r>
      </w:ins>
      <w:ins w:id="161" w:author="Justin Fyfe" w:date="2012-12-12T16:21:00Z">
        <w:r w:rsidR="0050433A">
          <w:t>verb</w:t>
        </w:r>
      </w:ins>
      <w:ins w:id="162" w:author="Justin Fyfe" w:date="2012-12-12T14:21:00Z">
        <w:r>
          <w:t xml:space="preserve"> is reserved for any operation whereby a data source wishes to create a discrete record on the facility registry. </w:t>
        </w:r>
      </w:ins>
      <w:ins w:id="163" w:author="Justin Fyfe" w:date="2012-12-12T14:22:00Z">
        <w:r>
          <w:t xml:space="preserve">In all cases a POST will never update information on the facility registry. </w:t>
        </w:r>
      </w:ins>
    </w:p>
    <w:p w14:paraId="7D5295BB" w14:textId="4715E885" w:rsidR="00890217" w:rsidRDefault="00890217">
      <w:pPr>
        <w:rPr>
          <w:ins w:id="164" w:author="Justin Fyfe" w:date="2012-12-12T14:23:00Z"/>
        </w:rPr>
        <w:pPrChange w:id="165" w:author="Justin Fyfe" w:date="2012-12-12T14:21:00Z">
          <w:pPr>
            <w:pStyle w:val="Heading2"/>
          </w:pPr>
        </w:pPrChange>
      </w:pPr>
      <w:ins w:id="166" w:author="Justin Fyfe" w:date="2012-12-12T14:22:00Z">
        <w:r>
          <w:t>A facility</w:t>
        </w:r>
      </w:ins>
      <w:ins w:id="167" w:author="Justin Fyfe" w:date="2012-12-12T15:50:00Z">
        <w:r w:rsidR="00014C23">
          <w:t xml:space="preserve"> registry</w:t>
        </w:r>
      </w:ins>
      <w:ins w:id="168" w:author="Justin Fyfe" w:date="2012-12-12T14:22:00Z">
        <w:r>
          <w:t xml:space="preserve"> </w:t>
        </w:r>
      </w:ins>
      <w:ins w:id="169" w:author="Justin Fyfe" w:date="2012-12-12T16:35:00Z">
        <w:r w:rsidR="0050433A">
          <w:t>MUST</w:t>
        </w:r>
      </w:ins>
      <w:ins w:id="170" w:author="Justin Fyfe" w:date="2012-12-12T14:22:00Z">
        <w:r>
          <w:t xml:space="preserve"> respond to HTTP POST messages using one of the </w:t>
        </w:r>
      </w:ins>
      <w:ins w:id="171" w:author="Justin Fyfe" w:date="2012-12-12T14:23:00Z">
        <w:r>
          <w:t>codes listed in</w:t>
        </w:r>
      </w:ins>
      <w:ins w:id="172" w:author="Justin Fyfe" w:date="2012-12-12T16:18:00Z">
        <w:r w:rsidR="0050433A">
          <w:t xml:space="preserve"> </w:t>
        </w:r>
      </w:ins>
      <w:ins w:id="173" w:author="Justin Fyfe" w:date="2012-12-12T16:19:00Z">
        <w:r w:rsidR="0050433A">
          <w:fldChar w:fldCharType="begin"/>
        </w:r>
        <w:r w:rsidR="0050433A">
          <w:instrText xml:space="preserve"> REF _Ref343092453 \h </w:instrText>
        </w:r>
      </w:ins>
      <w:r w:rsidR="0050433A">
        <w:fldChar w:fldCharType="separate"/>
      </w:r>
      <w:ins w:id="174" w:author="Justin Fyfe" w:date="2012-12-12T16:19:00Z">
        <w:r w:rsidR="0050433A">
          <w:t xml:space="preserve">Table </w:t>
        </w:r>
        <w:r w:rsidR="0050433A">
          <w:rPr>
            <w:noProof/>
          </w:rPr>
          <w:t>1</w:t>
        </w:r>
        <w:r w:rsidR="0050433A">
          <w:fldChar w:fldCharType="end"/>
        </w:r>
      </w:ins>
      <w:ins w:id="175" w:author="Justin Fyfe" w:date="2012-12-12T15:52:00Z">
        <w:r w:rsidR="00014C23">
          <w:t>.</w:t>
        </w:r>
      </w:ins>
    </w:p>
    <w:p w14:paraId="49C4EFEB" w14:textId="6A1DAEAD" w:rsidR="00014C23" w:rsidRDefault="00014C23">
      <w:pPr>
        <w:pStyle w:val="Heading4"/>
        <w:rPr>
          <w:ins w:id="176" w:author="Justin Fyfe" w:date="2012-12-12T15:52:00Z"/>
        </w:rPr>
        <w:pPrChange w:id="177" w:author="Justin Fyfe" w:date="2012-12-12T15:52:00Z">
          <w:pPr/>
        </w:pPrChange>
      </w:pPr>
      <w:ins w:id="178" w:author="Justin Fyfe" w:date="2012-12-12T15:52:00Z">
        <w:r>
          <w:t>PUT</w:t>
        </w:r>
      </w:ins>
    </w:p>
    <w:p w14:paraId="7204463C" w14:textId="7A6F6BF2" w:rsidR="00014C23" w:rsidRDefault="00014C23" w:rsidP="00014C23">
      <w:pPr>
        <w:rPr>
          <w:ins w:id="179" w:author="Justin Fyfe" w:date="2012-12-12T15:52:00Z"/>
        </w:rPr>
      </w:pPr>
      <w:ins w:id="180" w:author="Justin Fyfe" w:date="2012-12-12T15:52:00Z">
        <w:r>
          <w:t xml:space="preserve">The HTTP PUT </w:t>
        </w:r>
      </w:ins>
      <w:ins w:id="181" w:author="Justin Fyfe" w:date="2012-12-12T16:22:00Z">
        <w:r w:rsidR="0050433A">
          <w:t>verb</w:t>
        </w:r>
      </w:ins>
      <w:ins w:id="182" w:author="Justin Fyfe" w:date="2012-12-12T15:52:00Z">
        <w:r>
          <w:t xml:space="preserve"> in the scope of the FRED registry API is reserved for any operation whereby a data source wishes to update an already existing record in the facility registry. In all cases PUT operations will fail whenever the requested resource does not exist.</w:t>
        </w:r>
      </w:ins>
    </w:p>
    <w:p w14:paraId="341D7BA8" w14:textId="28764446" w:rsidR="00014C23" w:rsidRDefault="00014C23" w:rsidP="004C2018">
      <w:pPr>
        <w:rPr>
          <w:ins w:id="183" w:author="Justin Fyfe" w:date="2012-12-12T15:52:00Z"/>
        </w:rPr>
      </w:pPr>
      <w:ins w:id="184" w:author="Justin Fyfe" w:date="2012-12-12T15:52:00Z">
        <w:r>
          <w:t xml:space="preserve">A facility registry </w:t>
        </w:r>
      </w:ins>
      <w:ins w:id="185" w:author="Justin Fyfe" w:date="2012-12-12T16:35:00Z">
        <w:r w:rsidR="0050433A">
          <w:t>MUST</w:t>
        </w:r>
      </w:ins>
      <w:ins w:id="186" w:author="Justin Fyfe" w:date="2012-12-12T15:52:00Z">
        <w:r>
          <w:t xml:space="preserve"> respond to HTTP PUT messages usi</w:t>
        </w:r>
        <w:r w:rsidR="0050433A">
          <w:t xml:space="preserve">ng one of the codes listed in </w:t>
        </w:r>
      </w:ins>
      <w:ins w:id="187" w:author="Justin Fyfe" w:date="2012-12-12T16:19:00Z">
        <w:r w:rsidR="0050433A">
          <w:fldChar w:fldCharType="begin"/>
        </w:r>
        <w:r w:rsidR="0050433A">
          <w:instrText xml:space="preserve"> REF _Ref343092453 \h </w:instrText>
        </w:r>
      </w:ins>
      <w:r w:rsidR="0050433A">
        <w:fldChar w:fldCharType="separate"/>
      </w:r>
      <w:ins w:id="188" w:author="Justin Fyfe" w:date="2012-12-12T16:19:00Z">
        <w:r w:rsidR="0050433A">
          <w:t xml:space="preserve">Table </w:t>
        </w:r>
        <w:r w:rsidR="0050433A">
          <w:rPr>
            <w:noProof/>
          </w:rPr>
          <w:t>1</w:t>
        </w:r>
        <w:r w:rsidR="0050433A">
          <w:fldChar w:fldCharType="end"/>
        </w:r>
      </w:ins>
      <w:ins w:id="189" w:author="Justin Fyfe" w:date="2012-12-12T15:52:00Z">
        <w:r w:rsidR="0050433A">
          <w:t>.</w:t>
        </w:r>
      </w:ins>
    </w:p>
    <w:p w14:paraId="64F030DE" w14:textId="525453B5" w:rsidR="00014C23" w:rsidRDefault="00014C23">
      <w:pPr>
        <w:pStyle w:val="Heading4"/>
        <w:rPr>
          <w:ins w:id="190" w:author="Justin Fyfe" w:date="2012-12-12T15:52:00Z"/>
        </w:rPr>
        <w:pPrChange w:id="191" w:author="Justin Fyfe" w:date="2012-12-12T15:52:00Z">
          <w:pPr/>
        </w:pPrChange>
      </w:pPr>
      <w:ins w:id="192" w:author="Justin Fyfe" w:date="2012-12-12T15:52:00Z">
        <w:r>
          <w:lastRenderedPageBreak/>
          <w:t>DELETE</w:t>
        </w:r>
      </w:ins>
    </w:p>
    <w:p w14:paraId="3A0AFB38" w14:textId="53FBC0AD" w:rsidR="00014C23" w:rsidRDefault="0050433A">
      <w:pPr>
        <w:rPr>
          <w:ins w:id="193" w:author="Justin Fyfe" w:date="2012-12-12T16:36:00Z"/>
        </w:rPr>
      </w:pPr>
      <w:ins w:id="194" w:author="Justin Fyfe" w:date="2012-12-12T16:21:00Z">
        <w:r>
          <w:t>In the FRED API, the HTTP DELETE verb is</w:t>
        </w:r>
      </w:ins>
      <w:ins w:id="195" w:author="Justin Fyfe" w:date="2012-12-12T16:22:00Z">
        <w:r>
          <w:t xml:space="preserve"> reserved for operations whereby data is removed or obsoleted from the registry. In all cases DELETE operations will fail whenever the requested resource does not point to a discrete record in the facility registry.</w:t>
        </w:r>
      </w:ins>
      <w:ins w:id="196" w:author="Justin Fyfe" w:date="2012-12-12T16:21:00Z">
        <w:r>
          <w:t xml:space="preserve"> </w:t>
        </w:r>
      </w:ins>
    </w:p>
    <w:p w14:paraId="653DE51F" w14:textId="67C43681" w:rsidR="0050433A" w:rsidRDefault="0050433A" w:rsidP="0050433A">
      <w:pPr>
        <w:rPr>
          <w:ins w:id="197" w:author="Justin Fyfe" w:date="2012-12-12T16:36:00Z"/>
        </w:rPr>
      </w:pPr>
      <w:ins w:id="198" w:author="Justin Fyfe" w:date="2012-12-12T16:36:00Z">
        <w:r>
          <w:t xml:space="preserve">A facility registry MUST respond to HTTP DELETE messages using one of the codes listed in </w:t>
        </w:r>
        <w:r>
          <w:fldChar w:fldCharType="begin"/>
        </w:r>
        <w:r>
          <w:instrText xml:space="preserve"> REF _Ref343092453 \h </w:instrText>
        </w:r>
      </w:ins>
      <w:ins w:id="199" w:author="Justin Fyfe" w:date="2012-12-12T16:36:00Z">
        <w:r>
          <w:fldChar w:fldCharType="separate"/>
        </w:r>
        <w:r>
          <w:t xml:space="preserve">Table </w:t>
        </w:r>
        <w:r>
          <w:rPr>
            <w:noProof/>
          </w:rPr>
          <w:t>1</w:t>
        </w:r>
        <w:r>
          <w:fldChar w:fldCharType="end"/>
        </w:r>
        <w:r>
          <w:t>.</w:t>
        </w:r>
      </w:ins>
    </w:p>
    <w:p w14:paraId="3C38E3B9" w14:textId="2F0B31C1" w:rsidR="00014C23" w:rsidRDefault="00014C23">
      <w:pPr>
        <w:pStyle w:val="Heading4"/>
        <w:rPr>
          <w:ins w:id="200" w:author="Justin Fyfe" w:date="2012-12-12T15:53:00Z"/>
        </w:rPr>
        <w:pPrChange w:id="201" w:author="Justin Fyfe" w:date="2012-12-12T15:53:00Z">
          <w:pPr/>
        </w:pPrChange>
      </w:pPr>
      <w:ins w:id="202" w:author="Justin Fyfe" w:date="2012-12-12T15:53:00Z">
        <w:r>
          <w:t>GET</w:t>
        </w:r>
      </w:ins>
    </w:p>
    <w:p w14:paraId="218CBBBE" w14:textId="24B5EFAC" w:rsidR="00014C23" w:rsidRDefault="0050433A">
      <w:pPr>
        <w:rPr>
          <w:ins w:id="203" w:author="Justin Fyfe" w:date="2012-12-12T15:53:00Z"/>
        </w:rPr>
      </w:pPr>
      <w:ins w:id="204" w:author="Justin Fyfe" w:date="2012-12-12T16:22:00Z">
        <w:r>
          <w:t xml:space="preserve">HTTP GET is reserved from any operation that retrieves data from the </w:t>
        </w:r>
      </w:ins>
      <w:ins w:id="205" w:author="Justin Fyfe" w:date="2012-12-12T16:23:00Z">
        <w:r>
          <w:t xml:space="preserve">facility registry. The GET verb </w:t>
        </w:r>
      </w:ins>
      <w:ins w:id="206" w:author="Justin Fyfe" w:date="2012-12-12T16:35:00Z">
        <w:r>
          <w:t>MUST</w:t>
        </w:r>
      </w:ins>
      <w:ins w:id="207" w:author="Justin Fyfe" w:date="2012-12-12T16:23:00Z">
        <w:r>
          <w:t xml:space="preserve"> NOT modify any data in the facility registry and is considered a read only operation. </w:t>
        </w:r>
      </w:ins>
      <w:ins w:id="208" w:author="Justin Fyfe" w:date="2012-12-12T16:36:00Z">
        <w:r>
          <w:t>GET operations against a collection MUST result in a query</w:t>
        </w:r>
      </w:ins>
      <w:ins w:id="209" w:author="Justin Fyfe" w:date="2012-12-12T16:37:00Z">
        <w:r>
          <w:t>, returning zero or more matching results, whereas GET operations performed against a single resource MUST return zero or one results.</w:t>
        </w:r>
      </w:ins>
    </w:p>
    <w:p w14:paraId="5B809666" w14:textId="4ED2027C" w:rsidR="00014C23" w:rsidRDefault="00014C23">
      <w:pPr>
        <w:pStyle w:val="Heading3"/>
        <w:rPr>
          <w:ins w:id="210" w:author="Justin Fyfe" w:date="2012-12-12T15:53:00Z"/>
        </w:rPr>
        <w:pPrChange w:id="211" w:author="Justin Fyfe" w:date="2012-12-12T15:53:00Z">
          <w:pPr/>
        </w:pPrChange>
      </w:pPr>
      <w:ins w:id="212" w:author="Justin Fyfe" w:date="2012-12-12T15:53:00Z">
        <w:r>
          <w:t xml:space="preserve">Response </w:t>
        </w:r>
      </w:ins>
      <w:ins w:id="213" w:author="Justin Fyfe" w:date="2012-12-12T15:54:00Z">
        <w:r>
          <w:t>Messages</w:t>
        </w:r>
      </w:ins>
    </w:p>
    <w:p w14:paraId="4BCCAC8F" w14:textId="4B78D3C3" w:rsidR="00014C23" w:rsidRPr="004C2018" w:rsidRDefault="00014C23">
      <w:pPr>
        <w:rPr>
          <w:ins w:id="214" w:author="Justin Fyfe" w:date="2012-12-12T15:52:00Z"/>
        </w:rPr>
      </w:pPr>
      <w:ins w:id="215" w:author="Justin Fyfe" w:date="2012-12-12T15:53:00Z">
        <w:r>
          <w:t xml:space="preserve">All operations executed against the facility registry will result in an HTTP response containing one of the codes listed in </w:t>
        </w:r>
      </w:ins>
      <w:ins w:id="216" w:author="Justin Fyfe" w:date="2012-12-12T16:18:00Z">
        <w:r w:rsidR="0050433A">
          <w:fldChar w:fldCharType="begin"/>
        </w:r>
        <w:r w:rsidR="0050433A">
          <w:instrText xml:space="preserve"> REF _Ref343092453 \h </w:instrText>
        </w:r>
      </w:ins>
      <w:r w:rsidR="0050433A">
        <w:fldChar w:fldCharType="separate"/>
      </w:r>
      <w:ins w:id="217" w:author="Justin Fyfe" w:date="2012-12-12T16:18:00Z">
        <w:r w:rsidR="0050433A">
          <w:t xml:space="preserve">Table </w:t>
        </w:r>
        <w:r w:rsidR="0050433A">
          <w:rPr>
            <w:noProof/>
          </w:rPr>
          <w:t>1</w:t>
        </w:r>
        <w:r w:rsidR="0050433A">
          <w:fldChar w:fldCharType="end"/>
        </w:r>
      </w:ins>
      <w:ins w:id="218" w:author="Justin Fyfe" w:date="2012-12-12T15:53:00Z">
        <w:r>
          <w:t xml:space="preserve">. </w:t>
        </w:r>
      </w:ins>
      <w:ins w:id="219" w:author="Justin Fyfe" w:date="2012-12-12T15:55:00Z">
        <w:r>
          <w:t>I</w:t>
        </w:r>
      </w:ins>
      <w:ins w:id="220" w:author="Justin Fyfe" w:date="2012-12-12T15:53:00Z">
        <w:r>
          <w:t xml:space="preserve">mplementers </w:t>
        </w:r>
      </w:ins>
      <w:ins w:id="221" w:author="Justin Fyfe" w:date="2012-12-12T16:35:00Z">
        <w:r w:rsidR="0050433A">
          <w:t>MUST</w:t>
        </w:r>
      </w:ins>
      <w:ins w:id="222" w:author="Justin Fyfe" w:date="2012-12-12T15:53:00Z">
        <w:r>
          <w:t xml:space="preserve"> be capable of generating</w:t>
        </w:r>
      </w:ins>
      <w:ins w:id="223" w:author="Justin Fyfe" w:date="2012-12-12T15:55:00Z">
        <w:r>
          <w:t xml:space="preserve">/interpreting </w:t>
        </w:r>
      </w:ins>
      <w:ins w:id="224" w:author="Justin Fyfe" w:date="2012-12-12T15:53:00Z">
        <w:r>
          <w:t xml:space="preserve">all error codes </w:t>
        </w:r>
      </w:ins>
      <w:ins w:id="225" w:author="Justin Fyfe" w:date="2012-12-12T15:54:00Z">
        <w:r>
          <w:t xml:space="preserve">marked R </w:t>
        </w:r>
      </w:ins>
      <w:ins w:id="226" w:author="Justin Fyfe" w:date="2012-12-12T15:53:00Z">
        <w:r>
          <w:t xml:space="preserve">for </w:t>
        </w:r>
      </w:ins>
      <w:ins w:id="227" w:author="Justin Fyfe" w:date="2012-12-12T15:54:00Z">
        <w:r>
          <w:t xml:space="preserve">the specified trigger event. </w:t>
        </w:r>
      </w:ins>
    </w:p>
    <w:p w14:paraId="43C79830" w14:textId="076305A7" w:rsidR="00014C23" w:rsidRDefault="00014C23">
      <w:pPr>
        <w:pStyle w:val="Caption"/>
        <w:keepNext/>
        <w:rPr>
          <w:ins w:id="228" w:author="Justin Fyfe" w:date="2012-12-12T15:49:00Z"/>
        </w:rPr>
        <w:pPrChange w:id="229" w:author="Justin Fyfe" w:date="2012-12-12T15:49:00Z">
          <w:pPr/>
        </w:pPrChange>
      </w:pPr>
      <w:bookmarkStart w:id="230" w:name="_Ref343092453"/>
      <w:ins w:id="231" w:author="Justin Fyfe" w:date="2012-12-12T15:49:00Z">
        <w:r>
          <w:t xml:space="preserve">Table </w:t>
        </w:r>
        <w:r>
          <w:fldChar w:fldCharType="begin"/>
        </w:r>
        <w:r>
          <w:instrText xml:space="preserve"> SEQ Table \* ARABIC </w:instrText>
        </w:r>
      </w:ins>
      <w:r>
        <w:fldChar w:fldCharType="separate"/>
      </w:r>
      <w:ins w:id="232" w:author="Justin Fyfe" w:date="2012-12-12T15:49:00Z">
        <w:r>
          <w:rPr>
            <w:noProof/>
          </w:rPr>
          <w:t>1</w:t>
        </w:r>
        <w:r>
          <w:fldChar w:fldCharType="end"/>
        </w:r>
        <w:bookmarkEnd w:id="230"/>
        <w:r>
          <w:t xml:space="preserve"> </w:t>
        </w:r>
      </w:ins>
      <w:ins w:id="233" w:author="Justin Fyfe" w:date="2012-12-12T15:52:00Z">
        <w:r>
          <w:t>–</w:t>
        </w:r>
      </w:ins>
      <w:ins w:id="234" w:author="Justin Fyfe" w:date="2012-12-12T15:49:00Z">
        <w:r>
          <w:t xml:space="preserve"> </w:t>
        </w:r>
      </w:ins>
      <w:ins w:id="235" w:author="Justin Fyfe" w:date="2012-12-12T15:52:00Z">
        <w:r>
          <w:t xml:space="preserve">HTTP </w:t>
        </w:r>
      </w:ins>
      <w:ins w:id="236" w:author="Justin Fyfe" w:date="2012-12-12T15:49:00Z">
        <w:r>
          <w:t>response codes</w:t>
        </w:r>
      </w:ins>
    </w:p>
    <w:tbl>
      <w:tblPr>
        <w:tblStyle w:val="TableGrid"/>
        <w:tblW w:w="0" w:type="auto"/>
        <w:tblLook w:val="04A0" w:firstRow="1" w:lastRow="0" w:firstColumn="1" w:lastColumn="0" w:noHBand="0" w:noVBand="1"/>
        <w:tblPrChange w:id="237" w:author="Justin Fyfe" w:date="2012-12-12T15:55:00Z">
          <w:tblPr>
            <w:tblStyle w:val="TableGrid"/>
            <w:tblW w:w="0" w:type="auto"/>
            <w:tblLook w:val="04A0" w:firstRow="1" w:lastRow="0" w:firstColumn="1" w:lastColumn="0" w:noHBand="0" w:noVBand="1"/>
          </w:tblPr>
        </w:tblPrChange>
      </w:tblPr>
      <w:tblGrid>
        <w:gridCol w:w="728"/>
        <w:gridCol w:w="1439"/>
        <w:gridCol w:w="560"/>
        <w:gridCol w:w="801"/>
        <w:gridCol w:w="6048"/>
        <w:tblGridChange w:id="238">
          <w:tblGrid>
            <w:gridCol w:w="728"/>
            <w:gridCol w:w="523"/>
            <w:gridCol w:w="916"/>
            <w:gridCol w:w="560"/>
            <w:gridCol w:w="801"/>
            <w:gridCol w:w="221"/>
            <w:gridCol w:w="560"/>
            <w:gridCol w:w="5249"/>
            <w:gridCol w:w="18"/>
            <w:gridCol w:w="5231"/>
          </w:tblGrid>
        </w:tblGridChange>
      </w:tblGrid>
      <w:tr w:rsidR="00014C23" w14:paraId="486828E0" w14:textId="77777777" w:rsidTr="00014C23">
        <w:trPr>
          <w:ins w:id="239" w:author="Justin Fyfe" w:date="2012-12-12T14:23:00Z"/>
        </w:trPr>
        <w:tc>
          <w:tcPr>
            <w:tcW w:w="728" w:type="dxa"/>
            <w:tcPrChange w:id="240" w:author="Justin Fyfe" w:date="2012-12-12T15:55:00Z">
              <w:tcPr>
                <w:tcW w:w="0" w:type="auto"/>
                <w:gridSpan w:val="2"/>
              </w:tcPr>
            </w:tcPrChange>
          </w:tcPr>
          <w:p w14:paraId="7DC457D7" w14:textId="08002860" w:rsidR="00014C23" w:rsidRPr="00890217" w:rsidRDefault="00014C23" w:rsidP="004C2018">
            <w:pPr>
              <w:spacing w:after="200" w:line="276" w:lineRule="auto"/>
              <w:rPr>
                <w:ins w:id="241" w:author="Justin Fyfe" w:date="2012-12-12T14:23:00Z"/>
                <w:b/>
                <w:rPrChange w:id="242" w:author="Justin Fyfe" w:date="2012-12-12T14:23:00Z">
                  <w:rPr>
                    <w:ins w:id="243" w:author="Justin Fyfe" w:date="2012-12-12T14:23:00Z"/>
                  </w:rPr>
                </w:rPrChange>
              </w:rPr>
            </w:pPr>
            <w:ins w:id="244" w:author="Justin Fyfe" w:date="2012-12-12T15:56:00Z">
              <w:r>
                <w:rPr>
                  <w:b/>
                </w:rPr>
                <w:t>Code</w:t>
              </w:r>
            </w:ins>
          </w:p>
        </w:tc>
        <w:tc>
          <w:tcPr>
            <w:tcW w:w="1439" w:type="dxa"/>
            <w:tcPrChange w:id="245" w:author="Justin Fyfe" w:date="2012-12-12T15:55:00Z">
              <w:tcPr>
                <w:tcW w:w="0" w:type="auto"/>
                <w:gridSpan w:val="4"/>
              </w:tcPr>
            </w:tcPrChange>
          </w:tcPr>
          <w:p w14:paraId="6E63226A" w14:textId="26C916A5" w:rsidR="00014C23" w:rsidRDefault="00014C23" w:rsidP="00890217">
            <w:pPr>
              <w:rPr>
                <w:ins w:id="246" w:author="Justin Fyfe" w:date="2012-12-12T14:25:00Z"/>
                <w:b/>
              </w:rPr>
            </w:pPr>
            <w:ins w:id="247" w:author="Justin Fyfe" w:date="2012-12-12T14:25:00Z">
              <w:r>
                <w:rPr>
                  <w:b/>
                </w:rPr>
                <w:t>Name</w:t>
              </w:r>
            </w:ins>
          </w:p>
        </w:tc>
        <w:tc>
          <w:tcPr>
            <w:tcW w:w="560" w:type="dxa"/>
            <w:tcPrChange w:id="248" w:author="Justin Fyfe" w:date="2012-12-12T15:55:00Z">
              <w:tcPr>
                <w:tcW w:w="0" w:type="auto"/>
              </w:tcPr>
            </w:tcPrChange>
          </w:tcPr>
          <w:p w14:paraId="0A8135F5" w14:textId="44C1641B" w:rsidR="00014C23" w:rsidRDefault="00014C23" w:rsidP="00890217">
            <w:pPr>
              <w:rPr>
                <w:ins w:id="249" w:author="Justin Fyfe" w:date="2012-12-12T14:25:00Z"/>
                <w:b/>
              </w:rPr>
            </w:pPr>
            <w:ins w:id="250" w:author="Justin Fyfe" w:date="2012-12-12T14:25:00Z">
              <w:r>
                <w:rPr>
                  <w:b/>
                </w:rPr>
                <w:t>Opt</w:t>
              </w:r>
            </w:ins>
          </w:p>
        </w:tc>
        <w:tc>
          <w:tcPr>
            <w:tcW w:w="801" w:type="dxa"/>
            <w:tcPrChange w:id="251" w:author="Justin Fyfe" w:date="2012-12-12T15:55:00Z">
              <w:tcPr>
                <w:tcW w:w="5249" w:type="dxa"/>
              </w:tcPr>
            </w:tcPrChange>
          </w:tcPr>
          <w:p w14:paraId="45B9C0AB" w14:textId="61B034F9" w:rsidR="00014C23" w:rsidRDefault="00014C23" w:rsidP="00890217">
            <w:pPr>
              <w:rPr>
                <w:ins w:id="252" w:author="Justin Fyfe" w:date="2012-12-12T15:55:00Z"/>
                <w:b/>
              </w:rPr>
            </w:pPr>
            <w:ins w:id="253" w:author="Justin Fyfe" w:date="2012-12-12T15:55:00Z">
              <w:r>
                <w:rPr>
                  <w:b/>
                </w:rPr>
                <w:t>Scope</w:t>
              </w:r>
            </w:ins>
          </w:p>
        </w:tc>
        <w:tc>
          <w:tcPr>
            <w:tcW w:w="6048" w:type="dxa"/>
            <w:tcPrChange w:id="254" w:author="Justin Fyfe" w:date="2012-12-12T15:55:00Z">
              <w:tcPr>
                <w:tcW w:w="5249" w:type="dxa"/>
                <w:gridSpan w:val="2"/>
              </w:tcPr>
            </w:tcPrChange>
          </w:tcPr>
          <w:p w14:paraId="4BFD1DAC" w14:textId="3E1EFC17" w:rsidR="00014C23" w:rsidRPr="00890217" w:rsidRDefault="00014C23" w:rsidP="00890217">
            <w:pPr>
              <w:spacing w:after="200" w:line="276" w:lineRule="auto"/>
              <w:rPr>
                <w:ins w:id="255" w:author="Justin Fyfe" w:date="2012-12-12T14:23:00Z"/>
                <w:b/>
                <w:rPrChange w:id="256" w:author="Justin Fyfe" w:date="2012-12-12T14:23:00Z">
                  <w:rPr>
                    <w:ins w:id="257" w:author="Justin Fyfe" w:date="2012-12-12T14:23:00Z"/>
                  </w:rPr>
                </w:rPrChange>
              </w:rPr>
            </w:pPr>
            <w:ins w:id="258" w:author="Justin Fyfe" w:date="2012-12-12T14:23:00Z">
              <w:r>
                <w:rPr>
                  <w:b/>
                </w:rPr>
                <w:t>Trigger</w:t>
              </w:r>
            </w:ins>
          </w:p>
        </w:tc>
      </w:tr>
      <w:tr w:rsidR="00014C23" w14:paraId="1A196466" w14:textId="77777777" w:rsidTr="00014C23">
        <w:trPr>
          <w:ins w:id="259" w:author="Justin Fyfe" w:date="2012-12-12T14:23:00Z"/>
        </w:trPr>
        <w:tc>
          <w:tcPr>
            <w:tcW w:w="728" w:type="dxa"/>
            <w:tcPrChange w:id="260" w:author="Justin Fyfe" w:date="2012-12-12T15:55:00Z">
              <w:tcPr>
                <w:tcW w:w="0" w:type="auto"/>
                <w:gridSpan w:val="2"/>
              </w:tcPr>
            </w:tcPrChange>
          </w:tcPr>
          <w:p w14:paraId="5EF4E799" w14:textId="48FF1E25" w:rsidR="00014C23" w:rsidRDefault="00014C23" w:rsidP="00890217">
            <w:pPr>
              <w:rPr>
                <w:ins w:id="261" w:author="Justin Fyfe" w:date="2012-12-12T14:23:00Z"/>
              </w:rPr>
            </w:pPr>
            <w:ins w:id="262" w:author="Justin Fyfe" w:date="2012-12-12T14:23:00Z">
              <w:r>
                <w:t>200</w:t>
              </w:r>
            </w:ins>
          </w:p>
        </w:tc>
        <w:tc>
          <w:tcPr>
            <w:tcW w:w="1439" w:type="dxa"/>
            <w:tcPrChange w:id="263" w:author="Justin Fyfe" w:date="2012-12-12T15:55:00Z">
              <w:tcPr>
                <w:tcW w:w="0" w:type="auto"/>
                <w:gridSpan w:val="4"/>
              </w:tcPr>
            </w:tcPrChange>
          </w:tcPr>
          <w:p w14:paraId="766CF785" w14:textId="7AD4253E" w:rsidR="00014C23" w:rsidRDefault="00014C23" w:rsidP="00890217">
            <w:pPr>
              <w:rPr>
                <w:ins w:id="264" w:author="Justin Fyfe" w:date="2012-12-12T14:25:00Z"/>
              </w:rPr>
            </w:pPr>
            <w:ins w:id="265" w:author="Justin Fyfe" w:date="2012-12-12T14:25:00Z">
              <w:r>
                <w:t>OK</w:t>
              </w:r>
            </w:ins>
          </w:p>
        </w:tc>
        <w:tc>
          <w:tcPr>
            <w:tcW w:w="560" w:type="dxa"/>
            <w:tcPrChange w:id="266" w:author="Justin Fyfe" w:date="2012-12-12T15:55:00Z">
              <w:tcPr>
                <w:tcW w:w="0" w:type="auto"/>
              </w:tcPr>
            </w:tcPrChange>
          </w:tcPr>
          <w:p w14:paraId="017EF28E" w14:textId="4A2A3035" w:rsidR="00014C23" w:rsidRDefault="00014C23" w:rsidP="00890217">
            <w:pPr>
              <w:rPr>
                <w:ins w:id="267" w:author="Justin Fyfe" w:date="2012-12-12T14:25:00Z"/>
              </w:rPr>
            </w:pPr>
            <w:ins w:id="268" w:author="Justin Fyfe" w:date="2012-12-12T14:25:00Z">
              <w:r>
                <w:t>R</w:t>
              </w:r>
            </w:ins>
          </w:p>
        </w:tc>
        <w:tc>
          <w:tcPr>
            <w:tcW w:w="801" w:type="dxa"/>
            <w:tcPrChange w:id="269" w:author="Justin Fyfe" w:date="2012-12-12T15:55:00Z">
              <w:tcPr>
                <w:tcW w:w="5249" w:type="dxa"/>
              </w:tcPr>
            </w:tcPrChange>
          </w:tcPr>
          <w:p w14:paraId="0101DAA9" w14:textId="32DF8C66" w:rsidR="00014C23" w:rsidRDefault="00014C23" w:rsidP="00890217">
            <w:pPr>
              <w:rPr>
                <w:ins w:id="270" w:author="Justin Fyfe" w:date="2012-12-12T15:55:00Z"/>
              </w:rPr>
            </w:pPr>
            <w:ins w:id="271" w:author="Justin Fyfe" w:date="2012-12-12T15:55:00Z">
              <w:r>
                <w:t>All</w:t>
              </w:r>
            </w:ins>
          </w:p>
        </w:tc>
        <w:tc>
          <w:tcPr>
            <w:tcW w:w="6048" w:type="dxa"/>
            <w:tcPrChange w:id="272" w:author="Justin Fyfe" w:date="2012-12-12T15:55:00Z">
              <w:tcPr>
                <w:tcW w:w="5249" w:type="dxa"/>
                <w:gridSpan w:val="2"/>
              </w:tcPr>
            </w:tcPrChange>
          </w:tcPr>
          <w:p w14:paraId="001E0102" w14:textId="15190094" w:rsidR="00014C23" w:rsidRDefault="00014C23" w:rsidP="00890217">
            <w:pPr>
              <w:rPr>
                <w:ins w:id="273" w:author="Justin Fyfe" w:date="2012-12-12T14:23:00Z"/>
              </w:rPr>
            </w:pPr>
            <w:ins w:id="274" w:author="Justin Fyfe" w:date="2012-12-12T15:55:00Z">
              <w:r>
                <w:t>Indicates that the specified action</w:t>
              </w:r>
            </w:ins>
            <w:ins w:id="275" w:author="Justin Fyfe" w:date="2012-12-12T15:56:00Z">
              <w:r>
                <w:t xml:space="preserve"> was successfully completed.</w:t>
              </w:r>
            </w:ins>
          </w:p>
        </w:tc>
      </w:tr>
      <w:tr w:rsidR="00014C23" w14:paraId="59989E27" w14:textId="77777777" w:rsidTr="00014C23">
        <w:trPr>
          <w:ins w:id="276" w:author="Justin Fyfe" w:date="2012-12-12T14:23:00Z"/>
        </w:trPr>
        <w:tc>
          <w:tcPr>
            <w:tcW w:w="728" w:type="dxa"/>
            <w:tcPrChange w:id="277" w:author="Justin Fyfe" w:date="2012-12-12T15:55:00Z">
              <w:tcPr>
                <w:tcW w:w="0" w:type="auto"/>
                <w:gridSpan w:val="2"/>
              </w:tcPr>
            </w:tcPrChange>
          </w:tcPr>
          <w:p w14:paraId="5B2D5926" w14:textId="0B5AC8A0" w:rsidR="00014C23" w:rsidRDefault="00014C23" w:rsidP="00890217">
            <w:pPr>
              <w:rPr>
                <w:ins w:id="278" w:author="Justin Fyfe" w:date="2012-12-12T14:23:00Z"/>
              </w:rPr>
            </w:pPr>
            <w:ins w:id="279" w:author="Justin Fyfe" w:date="2012-12-12T14:23:00Z">
              <w:r>
                <w:t>401</w:t>
              </w:r>
            </w:ins>
          </w:p>
        </w:tc>
        <w:tc>
          <w:tcPr>
            <w:tcW w:w="1439" w:type="dxa"/>
            <w:tcPrChange w:id="280" w:author="Justin Fyfe" w:date="2012-12-12T15:55:00Z">
              <w:tcPr>
                <w:tcW w:w="0" w:type="auto"/>
                <w:gridSpan w:val="4"/>
              </w:tcPr>
            </w:tcPrChange>
          </w:tcPr>
          <w:p w14:paraId="0D74462D" w14:textId="37A5B38F" w:rsidR="00014C23" w:rsidRDefault="00014C23" w:rsidP="00890217">
            <w:pPr>
              <w:rPr>
                <w:ins w:id="281" w:author="Justin Fyfe" w:date="2012-12-12T14:25:00Z"/>
              </w:rPr>
            </w:pPr>
            <w:ins w:id="282" w:author="Justin Fyfe" w:date="2012-12-12T14:25:00Z">
              <w:r>
                <w:t>Unauthorized</w:t>
              </w:r>
            </w:ins>
          </w:p>
        </w:tc>
        <w:tc>
          <w:tcPr>
            <w:tcW w:w="560" w:type="dxa"/>
            <w:tcPrChange w:id="283" w:author="Justin Fyfe" w:date="2012-12-12T15:55:00Z">
              <w:tcPr>
                <w:tcW w:w="0" w:type="auto"/>
              </w:tcPr>
            </w:tcPrChange>
          </w:tcPr>
          <w:p w14:paraId="7707B113" w14:textId="4F8842BC" w:rsidR="00014C23" w:rsidRDefault="00014C23" w:rsidP="00890217">
            <w:pPr>
              <w:rPr>
                <w:ins w:id="284" w:author="Justin Fyfe" w:date="2012-12-12T14:25:00Z"/>
              </w:rPr>
            </w:pPr>
            <w:ins w:id="285" w:author="Justin Fyfe" w:date="2012-12-12T14:25:00Z">
              <w:r>
                <w:t>R</w:t>
              </w:r>
            </w:ins>
          </w:p>
        </w:tc>
        <w:tc>
          <w:tcPr>
            <w:tcW w:w="801" w:type="dxa"/>
            <w:tcPrChange w:id="286" w:author="Justin Fyfe" w:date="2012-12-12T15:55:00Z">
              <w:tcPr>
                <w:tcW w:w="5249" w:type="dxa"/>
              </w:tcPr>
            </w:tcPrChange>
          </w:tcPr>
          <w:p w14:paraId="606021FF" w14:textId="4519E4BE" w:rsidR="00014C23" w:rsidRDefault="00014C23" w:rsidP="00890217">
            <w:pPr>
              <w:rPr>
                <w:ins w:id="287" w:author="Justin Fyfe" w:date="2012-12-12T15:55:00Z"/>
              </w:rPr>
            </w:pPr>
            <w:ins w:id="288" w:author="Justin Fyfe" w:date="2012-12-12T15:55:00Z">
              <w:r>
                <w:t>All</w:t>
              </w:r>
            </w:ins>
          </w:p>
        </w:tc>
        <w:tc>
          <w:tcPr>
            <w:tcW w:w="6048" w:type="dxa"/>
            <w:tcPrChange w:id="289" w:author="Justin Fyfe" w:date="2012-12-12T15:55:00Z">
              <w:tcPr>
                <w:tcW w:w="5249" w:type="dxa"/>
                <w:gridSpan w:val="2"/>
              </w:tcPr>
            </w:tcPrChange>
          </w:tcPr>
          <w:p w14:paraId="2A1DF04E" w14:textId="15DEABD0" w:rsidR="00014C23" w:rsidRDefault="00014C23" w:rsidP="004C2018">
            <w:pPr>
              <w:rPr>
                <w:ins w:id="290" w:author="Justin Fyfe" w:date="2012-12-12T14:23:00Z"/>
              </w:rPr>
            </w:pPr>
            <w:ins w:id="291" w:author="Justin Fyfe" w:date="2012-12-12T15:57:00Z">
              <w:r>
                <w:t>Raised when the client attempts to perform an operation against a resource which requires authorization. This error code indicates a challenge for client credentials.</w:t>
              </w:r>
            </w:ins>
          </w:p>
        </w:tc>
      </w:tr>
      <w:tr w:rsidR="00014C23" w14:paraId="1E11C46F" w14:textId="77777777" w:rsidTr="00014C23">
        <w:trPr>
          <w:ins w:id="292" w:author="Justin Fyfe" w:date="2012-12-12T14:23:00Z"/>
        </w:trPr>
        <w:tc>
          <w:tcPr>
            <w:tcW w:w="728" w:type="dxa"/>
            <w:tcPrChange w:id="293" w:author="Justin Fyfe" w:date="2012-12-12T15:55:00Z">
              <w:tcPr>
                <w:tcW w:w="0" w:type="auto"/>
                <w:gridSpan w:val="2"/>
              </w:tcPr>
            </w:tcPrChange>
          </w:tcPr>
          <w:p w14:paraId="4EF81263" w14:textId="34CF67E2" w:rsidR="00014C23" w:rsidRDefault="00014C23" w:rsidP="00890217">
            <w:pPr>
              <w:rPr>
                <w:ins w:id="294" w:author="Justin Fyfe" w:date="2012-12-12T14:23:00Z"/>
              </w:rPr>
            </w:pPr>
            <w:ins w:id="295" w:author="Justin Fyfe" w:date="2012-12-12T14:24:00Z">
              <w:r>
                <w:t>403</w:t>
              </w:r>
            </w:ins>
          </w:p>
        </w:tc>
        <w:tc>
          <w:tcPr>
            <w:tcW w:w="1439" w:type="dxa"/>
            <w:tcPrChange w:id="296" w:author="Justin Fyfe" w:date="2012-12-12T15:55:00Z">
              <w:tcPr>
                <w:tcW w:w="0" w:type="auto"/>
                <w:gridSpan w:val="4"/>
              </w:tcPr>
            </w:tcPrChange>
          </w:tcPr>
          <w:p w14:paraId="7415A92D" w14:textId="6AE64E7C" w:rsidR="00014C23" w:rsidRDefault="00014C23" w:rsidP="00890217">
            <w:pPr>
              <w:rPr>
                <w:ins w:id="297" w:author="Justin Fyfe" w:date="2012-12-12T14:25:00Z"/>
              </w:rPr>
            </w:pPr>
            <w:ins w:id="298" w:author="Justin Fyfe" w:date="2012-12-12T14:25:00Z">
              <w:r>
                <w:t>Forbidden</w:t>
              </w:r>
            </w:ins>
          </w:p>
        </w:tc>
        <w:tc>
          <w:tcPr>
            <w:tcW w:w="560" w:type="dxa"/>
            <w:tcPrChange w:id="299" w:author="Justin Fyfe" w:date="2012-12-12T15:55:00Z">
              <w:tcPr>
                <w:tcW w:w="0" w:type="auto"/>
              </w:tcPr>
            </w:tcPrChange>
          </w:tcPr>
          <w:p w14:paraId="7ADF75A4" w14:textId="39750C33" w:rsidR="00014C23" w:rsidRDefault="00014C23" w:rsidP="00890217">
            <w:pPr>
              <w:rPr>
                <w:ins w:id="300" w:author="Justin Fyfe" w:date="2012-12-12T14:25:00Z"/>
              </w:rPr>
            </w:pPr>
            <w:ins w:id="301" w:author="Justin Fyfe" w:date="2012-12-12T14:25:00Z">
              <w:r>
                <w:t>R</w:t>
              </w:r>
            </w:ins>
          </w:p>
        </w:tc>
        <w:tc>
          <w:tcPr>
            <w:tcW w:w="801" w:type="dxa"/>
            <w:tcPrChange w:id="302" w:author="Justin Fyfe" w:date="2012-12-12T15:55:00Z">
              <w:tcPr>
                <w:tcW w:w="5249" w:type="dxa"/>
              </w:tcPr>
            </w:tcPrChange>
          </w:tcPr>
          <w:p w14:paraId="7ADE3DF7" w14:textId="0D693600" w:rsidR="00014C23" w:rsidRDefault="00014C23" w:rsidP="00890217">
            <w:pPr>
              <w:rPr>
                <w:ins w:id="303" w:author="Justin Fyfe" w:date="2012-12-12T15:55:00Z"/>
              </w:rPr>
            </w:pPr>
            <w:ins w:id="304" w:author="Justin Fyfe" w:date="2012-12-12T15:55:00Z">
              <w:r>
                <w:t>All</w:t>
              </w:r>
            </w:ins>
          </w:p>
        </w:tc>
        <w:tc>
          <w:tcPr>
            <w:tcW w:w="6048" w:type="dxa"/>
            <w:tcPrChange w:id="305" w:author="Justin Fyfe" w:date="2012-12-12T15:55:00Z">
              <w:tcPr>
                <w:tcW w:w="5249" w:type="dxa"/>
                <w:gridSpan w:val="2"/>
              </w:tcPr>
            </w:tcPrChange>
          </w:tcPr>
          <w:p w14:paraId="2535DAA5" w14:textId="37903BEE" w:rsidR="00014C23" w:rsidRDefault="00014C23" w:rsidP="004C2018">
            <w:pPr>
              <w:rPr>
                <w:ins w:id="306" w:author="Justin Fyfe" w:date="2012-12-12T14:23:00Z"/>
              </w:rPr>
            </w:pPr>
            <w:ins w:id="307" w:author="Justin Fyfe" w:date="2012-12-12T15:57:00Z">
              <w:r>
                <w:t>Indicates that the client does not have the necessary permission to perform the specified operation</w:t>
              </w:r>
            </w:ins>
            <w:ins w:id="308" w:author="Justin Fyfe" w:date="2012-12-12T15:58:00Z">
              <w:r>
                <w:t xml:space="preserve"> against the requested resource.</w:t>
              </w:r>
            </w:ins>
          </w:p>
        </w:tc>
      </w:tr>
      <w:tr w:rsidR="00014C23" w14:paraId="391B1A57" w14:textId="77777777" w:rsidTr="00014C23">
        <w:trPr>
          <w:ins w:id="309" w:author="Justin Fyfe" w:date="2012-12-12T14:23:00Z"/>
        </w:trPr>
        <w:tc>
          <w:tcPr>
            <w:tcW w:w="728" w:type="dxa"/>
            <w:tcPrChange w:id="310" w:author="Justin Fyfe" w:date="2012-12-12T15:55:00Z">
              <w:tcPr>
                <w:tcW w:w="0" w:type="auto"/>
                <w:gridSpan w:val="2"/>
              </w:tcPr>
            </w:tcPrChange>
          </w:tcPr>
          <w:p w14:paraId="2AA99DA8" w14:textId="13D12711" w:rsidR="00014C23" w:rsidRDefault="00014C23" w:rsidP="00890217">
            <w:pPr>
              <w:rPr>
                <w:ins w:id="311" w:author="Justin Fyfe" w:date="2012-12-12T14:23:00Z"/>
              </w:rPr>
            </w:pPr>
            <w:ins w:id="312" w:author="Justin Fyfe" w:date="2012-12-12T14:24:00Z">
              <w:r>
                <w:t>404</w:t>
              </w:r>
            </w:ins>
          </w:p>
        </w:tc>
        <w:tc>
          <w:tcPr>
            <w:tcW w:w="1439" w:type="dxa"/>
            <w:tcPrChange w:id="313" w:author="Justin Fyfe" w:date="2012-12-12T15:55:00Z">
              <w:tcPr>
                <w:tcW w:w="0" w:type="auto"/>
                <w:gridSpan w:val="4"/>
              </w:tcPr>
            </w:tcPrChange>
          </w:tcPr>
          <w:p w14:paraId="1A1A8075" w14:textId="205DED93" w:rsidR="00014C23" w:rsidRDefault="00014C23" w:rsidP="00890217">
            <w:pPr>
              <w:rPr>
                <w:ins w:id="314" w:author="Justin Fyfe" w:date="2012-12-12T14:25:00Z"/>
              </w:rPr>
            </w:pPr>
            <w:ins w:id="315" w:author="Justin Fyfe" w:date="2012-12-12T14:25:00Z">
              <w:r>
                <w:t>Not Found</w:t>
              </w:r>
            </w:ins>
          </w:p>
        </w:tc>
        <w:tc>
          <w:tcPr>
            <w:tcW w:w="560" w:type="dxa"/>
            <w:tcPrChange w:id="316" w:author="Justin Fyfe" w:date="2012-12-12T15:55:00Z">
              <w:tcPr>
                <w:tcW w:w="0" w:type="auto"/>
              </w:tcPr>
            </w:tcPrChange>
          </w:tcPr>
          <w:p w14:paraId="46E1EC26" w14:textId="1A63EA72" w:rsidR="00014C23" w:rsidRDefault="00014C23" w:rsidP="00890217">
            <w:pPr>
              <w:rPr>
                <w:ins w:id="317" w:author="Justin Fyfe" w:date="2012-12-12T14:25:00Z"/>
              </w:rPr>
            </w:pPr>
            <w:ins w:id="318" w:author="Justin Fyfe" w:date="2012-12-12T15:55:00Z">
              <w:r>
                <w:t>R</w:t>
              </w:r>
            </w:ins>
          </w:p>
        </w:tc>
        <w:tc>
          <w:tcPr>
            <w:tcW w:w="801" w:type="dxa"/>
            <w:tcPrChange w:id="319" w:author="Justin Fyfe" w:date="2012-12-12T15:55:00Z">
              <w:tcPr>
                <w:tcW w:w="5249" w:type="dxa"/>
              </w:tcPr>
            </w:tcPrChange>
          </w:tcPr>
          <w:p w14:paraId="34C161BB" w14:textId="184963D6" w:rsidR="00014C23" w:rsidRDefault="00014C23" w:rsidP="00890217">
            <w:pPr>
              <w:rPr>
                <w:ins w:id="320" w:author="Justin Fyfe" w:date="2012-12-12T15:55:00Z"/>
              </w:rPr>
            </w:pPr>
            <w:ins w:id="321" w:author="Justin Fyfe" w:date="2012-12-12T15:56:00Z">
              <w:r>
                <w:t>GET</w:t>
              </w:r>
            </w:ins>
          </w:p>
        </w:tc>
        <w:tc>
          <w:tcPr>
            <w:tcW w:w="6048" w:type="dxa"/>
            <w:tcPrChange w:id="322" w:author="Justin Fyfe" w:date="2012-12-12T15:55:00Z">
              <w:tcPr>
                <w:tcW w:w="5249" w:type="dxa"/>
                <w:gridSpan w:val="2"/>
              </w:tcPr>
            </w:tcPrChange>
          </w:tcPr>
          <w:p w14:paraId="7784B4DB" w14:textId="165E5C53" w:rsidR="00014C23" w:rsidRDefault="00014C23" w:rsidP="004C2018">
            <w:pPr>
              <w:rPr>
                <w:ins w:id="323" w:author="Justin Fyfe" w:date="2012-12-12T14:23:00Z"/>
              </w:rPr>
            </w:pPr>
            <w:ins w:id="324" w:author="Justin Fyfe" w:date="2012-12-12T15:58:00Z">
              <w:r>
                <w:t>Indicates that a resource was not found or is not available.</w:t>
              </w:r>
            </w:ins>
          </w:p>
        </w:tc>
      </w:tr>
      <w:tr w:rsidR="00014C23" w14:paraId="35BE90F2" w14:textId="77777777" w:rsidTr="00014C23">
        <w:trPr>
          <w:ins w:id="325" w:author="Justin Fyfe" w:date="2012-12-12T14:24:00Z"/>
        </w:trPr>
        <w:tc>
          <w:tcPr>
            <w:tcW w:w="728" w:type="dxa"/>
            <w:tcPrChange w:id="326" w:author="Justin Fyfe" w:date="2012-12-12T15:55:00Z">
              <w:tcPr>
                <w:tcW w:w="0" w:type="auto"/>
                <w:gridSpan w:val="2"/>
              </w:tcPr>
            </w:tcPrChange>
          </w:tcPr>
          <w:p w14:paraId="4E4F11BF" w14:textId="6ACB74DE" w:rsidR="00014C23" w:rsidRDefault="00014C23" w:rsidP="00890217">
            <w:pPr>
              <w:rPr>
                <w:ins w:id="327" w:author="Justin Fyfe" w:date="2012-12-12T14:24:00Z"/>
              </w:rPr>
            </w:pPr>
            <w:ins w:id="328" w:author="Justin Fyfe" w:date="2012-12-12T14:24:00Z">
              <w:r>
                <w:t>405</w:t>
              </w:r>
            </w:ins>
          </w:p>
        </w:tc>
        <w:tc>
          <w:tcPr>
            <w:tcW w:w="1439" w:type="dxa"/>
            <w:tcPrChange w:id="329" w:author="Justin Fyfe" w:date="2012-12-12T15:55:00Z">
              <w:tcPr>
                <w:tcW w:w="0" w:type="auto"/>
                <w:gridSpan w:val="4"/>
              </w:tcPr>
            </w:tcPrChange>
          </w:tcPr>
          <w:p w14:paraId="0218D408" w14:textId="4E6FE410" w:rsidR="00014C23" w:rsidRDefault="00014C23" w:rsidP="00890217">
            <w:pPr>
              <w:rPr>
                <w:ins w:id="330" w:author="Justin Fyfe" w:date="2012-12-12T14:25:00Z"/>
              </w:rPr>
            </w:pPr>
            <w:ins w:id="331" w:author="Justin Fyfe" w:date="2012-12-12T14:25:00Z">
              <w:r>
                <w:t>Not Allowed</w:t>
              </w:r>
            </w:ins>
          </w:p>
        </w:tc>
        <w:tc>
          <w:tcPr>
            <w:tcW w:w="560" w:type="dxa"/>
            <w:tcPrChange w:id="332" w:author="Justin Fyfe" w:date="2012-12-12T15:55:00Z">
              <w:tcPr>
                <w:tcW w:w="0" w:type="auto"/>
              </w:tcPr>
            </w:tcPrChange>
          </w:tcPr>
          <w:p w14:paraId="376D3EC3" w14:textId="773117BF" w:rsidR="00014C23" w:rsidRDefault="00014C23" w:rsidP="00890217">
            <w:pPr>
              <w:rPr>
                <w:ins w:id="333" w:author="Justin Fyfe" w:date="2012-12-12T14:25:00Z"/>
              </w:rPr>
            </w:pPr>
            <w:ins w:id="334" w:author="Justin Fyfe" w:date="2012-12-12T14:25:00Z">
              <w:r>
                <w:t>R</w:t>
              </w:r>
            </w:ins>
          </w:p>
        </w:tc>
        <w:tc>
          <w:tcPr>
            <w:tcW w:w="801" w:type="dxa"/>
            <w:tcPrChange w:id="335" w:author="Justin Fyfe" w:date="2012-12-12T15:55:00Z">
              <w:tcPr>
                <w:tcW w:w="5249" w:type="dxa"/>
              </w:tcPr>
            </w:tcPrChange>
          </w:tcPr>
          <w:p w14:paraId="0C4C6C51" w14:textId="5287C74E" w:rsidR="00014C23" w:rsidRDefault="00014C23" w:rsidP="00890217">
            <w:pPr>
              <w:rPr>
                <w:ins w:id="336" w:author="Justin Fyfe" w:date="2012-12-12T15:55:00Z"/>
              </w:rPr>
            </w:pPr>
            <w:ins w:id="337" w:author="Justin Fyfe" w:date="2012-12-12T15:56:00Z">
              <w:r>
                <w:t>All</w:t>
              </w:r>
            </w:ins>
          </w:p>
        </w:tc>
        <w:tc>
          <w:tcPr>
            <w:tcW w:w="6048" w:type="dxa"/>
            <w:tcPrChange w:id="338" w:author="Justin Fyfe" w:date="2012-12-12T15:55:00Z">
              <w:tcPr>
                <w:tcW w:w="5249" w:type="dxa"/>
                <w:gridSpan w:val="2"/>
              </w:tcPr>
            </w:tcPrChange>
          </w:tcPr>
          <w:p w14:paraId="2C4D8A47" w14:textId="78598739" w:rsidR="00014C23" w:rsidRDefault="00014C23" w:rsidP="004C2018">
            <w:pPr>
              <w:rPr>
                <w:ins w:id="339" w:author="Justin Fyfe" w:date="2012-12-12T14:24:00Z"/>
              </w:rPr>
            </w:pPr>
            <w:ins w:id="340" w:author="Justin Fyfe" w:date="2012-12-12T15:58:00Z">
              <w:r>
                <w:t>Indicates that the requested operation is not allowed on the current resource (for example: DELETE on a collection)</w:t>
              </w:r>
            </w:ins>
          </w:p>
        </w:tc>
      </w:tr>
      <w:tr w:rsidR="00014C23" w14:paraId="50362BD7" w14:textId="77777777" w:rsidTr="00014C23">
        <w:trPr>
          <w:ins w:id="341" w:author="Justin Fyfe" w:date="2012-12-12T14:24:00Z"/>
        </w:trPr>
        <w:tc>
          <w:tcPr>
            <w:tcW w:w="728" w:type="dxa"/>
            <w:tcPrChange w:id="342" w:author="Justin Fyfe" w:date="2012-12-12T15:55:00Z">
              <w:tcPr>
                <w:tcW w:w="0" w:type="auto"/>
                <w:gridSpan w:val="2"/>
              </w:tcPr>
            </w:tcPrChange>
          </w:tcPr>
          <w:p w14:paraId="3E27E636" w14:textId="493CA9C0" w:rsidR="00014C23" w:rsidRDefault="00014C23" w:rsidP="00890217">
            <w:pPr>
              <w:rPr>
                <w:ins w:id="343" w:author="Justin Fyfe" w:date="2012-12-12T14:24:00Z"/>
              </w:rPr>
            </w:pPr>
            <w:ins w:id="344" w:author="Justin Fyfe" w:date="2012-12-12T14:24:00Z">
              <w:r>
                <w:t>409</w:t>
              </w:r>
            </w:ins>
          </w:p>
        </w:tc>
        <w:tc>
          <w:tcPr>
            <w:tcW w:w="1439" w:type="dxa"/>
            <w:tcPrChange w:id="345" w:author="Justin Fyfe" w:date="2012-12-12T15:55:00Z">
              <w:tcPr>
                <w:tcW w:w="0" w:type="auto"/>
                <w:gridSpan w:val="4"/>
              </w:tcPr>
            </w:tcPrChange>
          </w:tcPr>
          <w:p w14:paraId="244BCEEB" w14:textId="358D147A" w:rsidR="00014C23" w:rsidRDefault="00014C23" w:rsidP="00890217">
            <w:pPr>
              <w:rPr>
                <w:ins w:id="346" w:author="Justin Fyfe" w:date="2012-12-12T14:25:00Z"/>
              </w:rPr>
            </w:pPr>
            <w:ins w:id="347" w:author="Justin Fyfe" w:date="2012-12-12T14:26:00Z">
              <w:r>
                <w:t>Conflict</w:t>
              </w:r>
            </w:ins>
          </w:p>
        </w:tc>
        <w:tc>
          <w:tcPr>
            <w:tcW w:w="560" w:type="dxa"/>
            <w:tcPrChange w:id="348" w:author="Justin Fyfe" w:date="2012-12-12T15:55:00Z">
              <w:tcPr>
                <w:tcW w:w="0" w:type="auto"/>
              </w:tcPr>
            </w:tcPrChange>
          </w:tcPr>
          <w:p w14:paraId="243FCD0D" w14:textId="316904EE" w:rsidR="00014C23" w:rsidRDefault="00014C23" w:rsidP="00890217">
            <w:pPr>
              <w:rPr>
                <w:ins w:id="349" w:author="Justin Fyfe" w:date="2012-12-12T14:25:00Z"/>
              </w:rPr>
            </w:pPr>
            <w:ins w:id="350" w:author="Justin Fyfe" w:date="2012-12-12T14:25:00Z">
              <w:r>
                <w:t>R</w:t>
              </w:r>
            </w:ins>
          </w:p>
        </w:tc>
        <w:tc>
          <w:tcPr>
            <w:tcW w:w="801" w:type="dxa"/>
            <w:tcPrChange w:id="351" w:author="Justin Fyfe" w:date="2012-12-12T15:55:00Z">
              <w:tcPr>
                <w:tcW w:w="5249" w:type="dxa"/>
              </w:tcPr>
            </w:tcPrChange>
          </w:tcPr>
          <w:p w14:paraId="46DC4D10" w14:textId="3DF5EEE0" w:rsidR="00014C23" w:rsidRDefault="00014C23" w:rsidP="00890217">
            <w:pPr>
              <w:rPr>
                <w:ins w:id="352" w:author="Justin Fyfe" w:date="2012-12-12T15:55:00Z"/>
              </w:rPr>
            </w:pPr>
            <w:ins w:id="353" w:author="Justin Fyfe" w:date="2012-12-12T15:56:00Z">
              <w:r>
                <w:t>POST</w:t>
              </w:r>
            </w:ins>
          </w:p>
        </w:tc>
        <w:tc>
          <w:tcPr>
            <w:tcW w:w="6048" w:type="dxa"/>
            <w:tcPrChange w:id="354" w:author="Justin Fyfe" w:date="2012-12-12T15:55:00Z">
              <w:tcPr>
                <w:tcW w:w="5249" w:type="dxa"/>
                <w:gridSpan w:val="2"/>
              </w:tcPr>
            </w:tcPrChange>
          </w:tcPr>
          <w:p w14:paraId="6776B622" w14:textId="3D700EBA" w:rsidR="00014C23" w:rsidRDefault="00014C23" w:rsidP="004C2018">
            <w:pPr>
              <w:rPr>
                <w:ins w:id="355" w:author="Justin Fyfe" w:date="2012-12-12T14:24:00Z"/>
              </w:rPr>
            </w:pPr>
            <w:ins w:id="356" w:author="Justin Fyfe" w:date="2012-12-12T15:59:00Z">
              <w:r>
                <w:t>Indicates that the facility registry has detected a conflict in the operation and has refused to perform the operation.</w:t>
              </w:r>
            </w:ins>
          </w:p>
        </w:tc>
      </w:tr>
      <w:tr w:rsidR="004F06A6" w14:paraId="1517A0B1" w14:textId="77777777" w:rsidTr="00014C23">
        <w:trPr>
          <w:ins w:id="357" w:author="Justin Fyfe" w:date="2012-12-12T17:45:00Z"/>
        </w:trPr>
        <w:tc>
          <w:tcPr>
            <w:tcW w:w="728" w:type="dxa"/>
          </w:tcPr>
          <w:p w14:paraId="3F1D9273" w14:textId="0971D10C" w:rsidR="004F06A6" w:rsidRDefault="004F06A6" w:rsidP="00890217">
            <w:pPr>
              <w:rPr>
                <w:ins w:id="358" w:author="Justin Fyfe" w:date="2012-12-12T17:45:00Z"/>
              </w:rPr>
            </w:pPr>
            <w:ins w:id="359" w:author="Justin Fyfe" w:date="2012-12-12T17:48:00Z">
              <w:r>
                <w:t>410</w:t>
              </w:r>
            </w:ins>
          </w:p>
        </w:tc>
        <w:tc>
          <w:tcPr>
            <w:tcW w:w="1439" w:type="dxa"/>
          </w:tcPr>
          <w:p w14:paraId="6C881FD7" w14:textId="6E6D6856" w:rsidR="004F06A6" w:rsidRDefault="004F06A6" w:rsidP="00890217">
            <w:pPr>
              <w:rPr>
                <w:ins w:id="360" w:author="Justin Fyfe" w:date="2012-12-12T17:45:00Z"/>
              </w:rPr>
            </w:pPr>
            <w:ins w:id="361" w:author="Justin Fyfe" w:date="2012-12-12T17:48:00Z">
              <w:r>
                <w:t>Gone</w:t>
              </w:r>
            </w:ins>
          </w:p>
        </w:tc>
        <w:tc>
          <w:tcPr>
            <w:tcW w:w="560" w:type="dxa"/>
          </w:tcPr>
          <w:p w14:paraId="3D3A61AF" w14:textId="7648A72C" w:rsidR="004F06A6" w:rsidRDefault="004F06A6" w:rsidP="00890217">
            <w:pPr>
              <w:rPr>
                <w:ins w:id="362" w:author="Justin Fyfe" w:date="2012-12-12T17:45:00Z"/>
              </w:rPr>
            </w:pPr>
            <w:ins w:id="363" w:author="Justin Fyfe" w:date="2012-12-12T17:48:00Z">
              <w:r>
                <w:t>O</w:t>
              </w:r>
            </w:ins>
          </w:p>
        </w:tc>
        <w:tc>
          <w:tcPr>
            <w:tcW w:w="801" w:type="dxa"/>
          </w:tcPr>
          <w:p w14:paraId="03C243AE" w14:textId="5C422D9B" w:rsidR="004F06A6" w:rsidRDefault="004F06A6" w:rsidP="00890217">
            <w:pPr>
              <w:rPr>
                <w:ins w:id="364" w:author="Justin Fyfe" w:date="2012-12-12T17:45:00Z"/>
              </w:rPr>
            </w:pPr>
            <w:ins w:id="365" w:author="Justin Fyfe" w:date="2012-12-12T17:48:00Z">
              <w:r>
                <w:t>GET</w:t>
              </w:r>
            </w:ins>
          </w:p>
        </w:tc>
        <w:tc>
          <w:tcPr>
            <w:tcW w:w="6048" w:type="dxa"/>
          </w:tcPr>
          <w:p w14:paraId="4EAB1A2A" w14:textId="59741AD7" w:rsidR="004F06A6" w:rsidRDefault="004F06A6" w:rsidP="0068721F">
            <w:pPr>
              <w:rPr>
                <w:ins w:id="366" w:author="Justin Fyfe" w:date="2012-12-12T17:45:00Z"/>
              </w:rPr>
            </w:pPr>
            <w:ins w:id="367" w:author="Justin Fyfe" w:date="2012-12-12T17:49:00Z">
              <w:r>
                <w:t xml:space="preserve">Indicates that a resource did exist but has been </w:t>
              </w:r>
            </w:ins>
            <w:ins w:id="368" w:author="Justin Fyfe" w:date="2012-12-12T17:50:00Z">
              <w:r>
                <w:t xml:space="preserve">permanently removed. </w:t>
              </w:r>
            </w:ins>
          </w:p>
        </w:tc>
      </w:tr>
      <w:tr w:rsidR="00014C23" w14:paraId="2BA486A4" w14:textId="77777777" w:rsidTr="00014C23">
        <w:trPr>
          <w:ins w:id="369" w:author="Justin Fyfe" w:date="2012-12-12T14:24:00Z"/>
        </w:trPr>
        <w:tc>
          <w:tcPr>
            <w:tcW w:w="728" w:type="dxa"/>
            <w:tcPrChange w:id="370" w:author="Justin Fyfe" w:date="2012-12-12T15:55:00Z">
              <w:tcPr>
                <w:tcW w:w="0" w:type="auto"/>
                <w:gridSpan w:val="2"/>
              </w:tcPr>
            </w:tcPrChange>
          </w:tcPr>
          <w:p w14:paraId="21015ED9" w14:textId="61CE1007" w:rsidR="00014C23" w:rsidRDefault="00014C23" w:rsidP="00890217">
            <w:pPr>
              <w:rPr>
                <w:ins w:id="371" w:author="Justin Fyfe" w:date="2012-12-12T14:24:00Z"/>
              </w:rPr>
            </w:pPr>
            <w:ins w:id="372" w:author="Justin Fyfe" w:date="2012-12-12T14:24:00Z">
              <w:r>
                <w:t>415</w:t>
              </w:r>
            </w:ins>
          </w:p>
        </w:tc>
        <w:tc>
          <w:tcPr>
            <w:tcW w:w="1439" w:type="dxa"/>
            <w:tcPrChange w:id="373" w:author="Justin Fyfe" w:date="2012-12-12T15:55:00Z">
              <w:tcPr>
                <w:tcW w:w="0" w:type="auto"/>
                <w:gridSpan w:val="4"/>
              </w:tcPr>
            </w:tcPrChange>
          </w:tcPr>
          <w:p w14:paraId="1C439267" w14:textId="07079EB7" w:rsidR="00014C23" w:rsidRDefault="00014C23" w:rsidP="00890217">
            <w:pPr>
              <w:rPr>
                <w:ins w:id="374" w:author="Justin Fyfe" w:date="2012-12-12T14:25:00Z"/>
              </w:rPr>
            </w:pPr>
            <w:ins w:id="375" w:author="Justin Fyfe" w:date="2012-12-12T14:26:00Z">
              <w:r>
                <w:t>Unsupported Media Type</w:t>
              </w:r>
            </w:ins>
          </w:p>
        </w:tc>
        <w:tc>
          <w:tcPr>
            <w:tcW w:w="560" w:type="dxa"/>
            <w:tcPrChange w:id="376" w:author="Justin Fyfe" w:date="2012-12-12T15:55:00Z">
              <w:tcPr>
                <w:tcW w:w="0" w:type="auto"/>
              </w:tcPr>
            </w:tcPrChange>
          </w:tcPr>
          <w:p w14:paraId="54B3BAFD" w14:textId="7DE3BD36" w:rsidR="00014C23" w:rsidRDefault="00014C23" w:rsidP="00890217">
            <w:pPr>
              <w:rPr>
                <w:ins w:id="377" w:author="Justin Fyfe" w:date="2012-12-12T14:25:00Z"/>
              </w:rPr>
            </w:pPr>
            <w:ins w:id="378" w:author="Justin Fyfe" w:date="2012-12-12T14:25:00Z">
              <w:r>
                <w:t>O</w:t>
              </w:r>
            </w:ins>
          </w:p>
        </w:tc>
        <w:tc>
          <w:tcPr>
            <w:tcW w:w="801" w:type="dxa"/>
            <w:tcPrChange w:id="379" w:author="Justin Fyfe" w:date="2012-12-12T15:55:00Z">
              <w:tcPr>
                <w:tcW w:w="5249" w:type="dxa"/>
              </w:tcPr>
            </w:tcPrChange>
          </w:tcPr>
          <w:p w14:paraId="21A8C6CB" w14:textId="1ED9E4AA" w:rsidR="00014C23" w:rsidRDefault="00014C23" w:rsidP="00890217">
            <w:pPr>
              <w:rPr>
                <w:ins w:id="380" w:author="Justin Fyfe" w:date="2012-12-12T15:55:00Z"/>
              </w:rPr>
            </w:pPr>
            <w:ins w:id="381" w:author="Justin Fyfe" w:date="2012-12-12T15:56:00Z">
              <w:r>
                <w:t>POST, PUT</w:t>
              </w:r>
            </w:ins>
          </w:p>
        </w:tc>
        <w:tc>
          <w:tcPr>
            <w:tcW w:w="6048" w:type="dxa"/>
            <w:tcPrChange w:id="382" w:author="Justin Fyfe" w:date="2012-12-12T15:55:00Z">
              <w:tcPr>
                <w:tcW w:w="5249" w:type="dxa"/>
                <w:gridSpan w:val="2"/>
              </w:tcPr>
            </w:tcPrChange>
          </w:tcPr>
          <w:p w14:paraId="4076E10D" w14:textId="1255E319" w:rsidR="00014C23" w:rsidRDefault="00014C23" w:rsidP="00890217">
            <w:pPr>
              <w:rPr>
                <w:ins w:id="383" w:author="Justin Fyfe" w:date="2012-12-12T14:24:00Z"/>
              </w:rPr>
            </w:pPr>
            <w:ins w:id="384" w:author="Justin Fyfe" w:date="2012-12-12T15:59:00Z">
              <w:r>
                <w:t xml:space="preserve">Indicates that the content supplied in the request is not supported by the facility registry. This code </w:t>
              </w:r>
            </w:ins>
            <w:ins w:id="385" w:author="Justin Fyfe" w:date="2012-12-12T16:35:00Z">
              <w:r w:rsidR="0050433A">
                <w:t>MAY</w:t>
              </w:r>
            </w:ins>
            <w:ins w:id="386" w:author="Justin Fyfe" w:date="2012-12-12T15:59:00Z">
              <w:r>
                <w:t xml:space="preserve"> be used when a client submits XML data to a </w:t>
              </w:r>
            </w:ins>
            <w:ins w:id="387" w:author="Justin Fyfe" w:date="2012-12-12T16:00:00Z">
              <w:r>
                <w:t>facility</w:t>
              </w:r>
            </w:ins>
            <w:ins w:id="388" w:author="Justin Fyfe" w:date="2012-12-12T15:59:00Z">
              <w:r>
                <w:t xml:space="preserve"> </w:t>
              </w:r>
            </w:ins>
            <w:ins w:id="389" w:author="Justin Fyfe" w:date="2012-12-12T16:00:00Z">
              <w:r>
                <w:t>registry which does not support XML formatting for facilities.</w:t>
              </w:r>
            </w:ins>
          </w:p>
        </w:tc>
      </w:tr>
      <w:tr w:rsidR="00014C23" w14:paraId="13DFE36A" w14:textId="77777777" w:rsidTr="00014C23">
        <w:trPr>
          <w:ins w:id="390" w:author="Justin Fyfe" w:date="2012-12-12T14:29:00Z"/>
        </w:trPr>
        <w:tc>
          <w:tcPr>
            <w:tcW w:w="728" w:type="dxa"/>
            <w:tcPrChange w:id="391" w:author="Justin Fyfe" w:date="2012-12-12T15:55:00Z">
              <w:tcPr>
                <w:tcW w:w="0" w:type="auto"/>
                <w:gridSpan w:val="2"/>
              </w:tcPr>
            </w:tcPrChange>
          </w:tcPr>
          <w:p w14:paraId="473839D4" w14:textId="77A253BB" w:rsidR="00014C23" w:rsidRDefault="00014C23" w:rsidP="00890217">
            <w:pPr>
              <w:rPr>
                <w:ins w:id="392" w:author="Justin Fyfe" w:date="2012-12-12T14:29:00Z"/>
              </w:rPr>
            </w:pPr>
            <w:ins w:id="393" w:author="Justin Fyfe" w:date="2012-12-12T14:29:00Z">
              <w:r>
                <w:t>422</w:t>
              </w:r>
            </w:ins>
          </w:p>
        </w:tc>
        <w:tc>
          <w:tcPr>
            <w:tcW w:w="1439" w:type="dxa"/>
            <w:tcPrChange w:id="394" w:author="Justin Fyfe" w:date="2012-12-12T15:55:00Z">
              <w:tcPr>
                <w:tcW w:w="0" w:type="auto"/>
                <w:gridSpan w:val="4"/>
              </w:tcPr>
            </w:tcPrChange>
          </w:tcPr>
          <w:p w14:paraId="530F4CA9" w14:textId="70835F2A" w:rsidR="00014C23" w:rsidRDefault="00014C23" w:rsidP="00890217">
            <w:pPr>
              <w:rPr>
                <w:ins w:id="395" w:author="Justin Fyfe" w:date="2012-12-12T14:29:00Z"/>
              </w:rPr>
            </w:pPr>
            <w:ins w:id="396" w:author="Justin Fyfe" w:date="2012-12-12T14:32:00Z">
              <w:r>
                <w:t>Invalid</w:t>
              </w:r>
            </w:ins>
          </w:p>
        </w:tc>
        <w:tc>
          <w:tcPr>
            <w:tcW w:w="560" w:type="dxa"/>
            <w:tcPrChange w:id="397" w:author="Justin Fyfe" w:date="2012-12-12T15:55:00Z">
              <w:tcPr>
                <w:tcW w:w="0" w:type="auto"/>
              </w:tcPr>
            </w:tcPrChange>
          </w:tcPr>
          <w:p w14:paraId="0CFCD6A6" w14:textId="7AE6C58A" w:rsidR="00014C23" w:rsidRDefault="00014C23" w:rsidP="00890217">
            <w:pPr>
              <w:rPr>
                <w:ins w:id="398" w:author="Justin Fyfe" w:date="2012-12-12T14:29:00Z"/>
              </w:rPr>
            </w:pPr>
            <w:ins w:id="399" w:author="Justin Fyfe" w:date="2012-12-12T14:32:00Z">
              <w:r>
                <w:t>R</w:t>
              </w:r>
            </w:ins>
          </w:p>
        </w:tc>
        <w:tc>
          <w:tcPr>
            <w:tcW w:w="801" w:type="dxa"/>
            <w:tcPrChange w:id="400" w:author="Justin Fyfe" w:date="2012-12-12T15:55:00Z">
              <w:tcPr>
                <w:tcW w:w="5249" w:type="dxa"/>
              </w:tcPr>
            </w:tcPrChange>
          </w:tcPr>
          <w:p w14:paraId="085A74B4" w14:textId="55DC0307" w:rsidR="00014C23" w:rsidRDefault="00014C23" w:rsidP="00A4531E">
            <w:pPr>
              <w:rPr>
                <w:ins w:id="401" w:author="Justin Fyfe" w:date="2012-12-12T15:55:00Z"/>
              </w:rPr>
            </w:pPr>
            <w:ins w:id="402" w:author="Justin Fyfe" w:date="2012-12-12T15:56:00Z">
              <w:r>
                <w:t>POST, PUT</w:t>
              </w:r>
            </w:ins>
          </w:p>
        </w:tc>
        <w:tc>
          <w:tcPr>
            <w:tcW w:w="6048" w:type="dxa"/>
            <w:tcPrChange w:id="403" w:author="Justin Fyfe" w:date="2012-12-12T15:55:00Z">
              <w:tcPr>
                <w:tcW w:w="5249" w:type="dxa"/>
                <w:gridSpan w:val="2"/>
              </w:tcPr>
            </w:tcPrChange>
          </w:tcPr>
          <w:p w14:paraId="5AC35D51" w14:textId="7B2038BB" w:rsidR="00014C23" w:rsidRDefault="00014C23" w:rsidP="004C2018">
            <w:pPr>
              <w:rPr>
                <w:ins w:id="404" w:author="Justin Fyfe" w:date="2012-12-12T14:29:00Z"/>
              </w:rPr>
            </w:pPr>
            <w:ins w:id="405" w:author="Justin Fyfe" w:date="2012-12-12T16:00:00Z">
              <w:r>
                <w:t xml:space="preserve">Indicates that the request is not well-formed, is missing data, or is semantically invalid. </w:t>
              </w:r>
            </w:ins>
          </w:p>
        </w:tc>
      </w:tr>
      <w:tr w:rsidR="00014C23" w14:paraId="3BCB7D98" w14:textId="77777777" w:rsidTr="00014C23">
        <w:trPr>
          <w:ins w:id="406" w:author="Justin Fyfe" w:date="2012-12-12T14:33:00Z"/>
        </w:trPr>
        <w:tc>
          <w:tcPr>
            <w:tcW w:w="728" w:type="dxa"/>
            <w:tcPrChange w:id="407" w:author="Justin Fyfe" w:date="2012-12-12T15:55:00Z">
              <w:tcPr>
                <w:tcW w:w="0" w:type="auto"/>
                <w:gridSpan w:val="2"/>
              </w:tcPr>
            </w:tcPrChange>
          </w:tcPr>
          <w:p w14:paraId="282BE6D4" w14:textId="101814D9" w:rsidR="00014C23" w:rsidRDefault="00014C23" w:rsidP="00890217">
            <w:pPr>
              <w:rPr>
                <w:ins w:id="408" w:author="Justin Fyfe" w:date="2012-12-12T14:33:00Z"/>
              </w:rPr>
            </w:pPr>
            <w:ins w:id="409" w:author="Justin Fyfe" w:date="2012-12-12T14:33:00Z">
              <w:r>
                <w:t>500</w:t>
              </w:r>
            </w:ins>
          </w:p>
        </w:tc>
        <w:tc>
          <w:tcPr>
            <w:tcW w:w="1439" w:type="dxa"/>
            <w:tcPrChange w:id="410" w:author="Justin Fyfe" w:date="2012-12-12T15:55:00Z">
              <w:tcPr>
                <w:tcW w:w="0" w:type="auto"/>
                <w:gridSpan w:val="4"/>
              </w:tcPr>
            </w:tcPrChange>
          </w:tcPr>
          <w:p w14:paraId="37432A88" w14:textId="06E47FC2" w:rsidR="00014C23" w:rsidRDefault="00014C23" w:rsidP="00890217">
            <w:pPr>
              <w:rPr>
                <w:ins w:id="411" w:author="Justin Fyfe" w:date="2012-12-12T14:33:00Z"/>
              </w:rPr>
            </w:pPr>
            <w:ins w:id="412" w:author="Justin Fyfe" w:date="2012-12-12T14:33:00Z">
              <w:r>
                <w:t>Internal Server Error</w:t>
              </w:r>
            </w:ins>
          </w:p>
        </w:tc>
        <w:tc>
          <w:tcPr>
            <w:tcW w:w="560" w:type="dxa"/>
            <w:tcPrChange w:id="413" w:author="Justin Fyfe" w:date="2012-12-12T15:55:00Z">
              <w:tcPr>
                <w:tcW w:w="0" w:type="auto"/>
              </w:tcPr>
            </w:tcPrChange>
          </w:tcPr>
          <w:p w14:paraId="26C3833E" w14:textId="0705EE6D" w:rsidR="00014C23" w:rsidRDefault="00014C23" w:rsidP="00890217">
            <w:pPr>
              <w:rPr>
                <w:ins w:id="414" w:author="Justin Fyfe" w:date="2012-12-12T14:33:00Z"/>
              </w:rPr>
            </w:pPr>
            <w:ins w:id="415" w:author="Justin Fyfe" w:date="2012-12-12T14:33:00Z">
              <w:r>
                <w:t>R</w:t>
              </w:r>
            </w:ins>
          </w:p>
        </w:tc>
        <w:tc>
          <w:tcPr>
            <w:tcW w:w="801" w:type="dxa"/>
            <w:tcPrChange w:id="416" w:author="Justin Fyfe" w:date="2012-12-12T15:55:00Z">
              <w:tcPr>
                <w:tcW w:w="5249" w:type="dxa"/>
              </w:tcPr>
            </w:tcPrChange>
          </w:tcPr>
          <w:p w14:paraId="14CEC9AC" w14:textId="746D0300" w:rsidR="00014C23" w:rsidRDefault="00014C23" w:rsidP="00A4531E">
            <w:pPr>
              <w:rPr>
                <w:ins w:id="417" w:author="Justin Fyfe" w:date="2012-12-12T15:55:00Z"/>
              </w:rPr>
            </w:pPr>
            <w:ins w:id="418" w:author="Justin Fyfe" w:date="2012-12-12T15:56:00Z">
              <w:r>
                <w:t>All</w:t>
              </w:r>
            </w:ins>
          </w:p>
        </w:tc>
        <w:tc>
          <w:tcPr>
            <w:tcW w:w="6048" w:type="dxa"/>
            <w:tcPrChange w:id="419" w:author="Justin Fyfe" w:date="2012-12-12T15:55:00Z">
              <w:tcPr>
                <w:tcW w:w="5249" w:type="dxa"/>
                <w:gridSpan w:val="2"/>
              </w:tcPr>
            </w:tcPrChange>
          </w:tcPr>
          <w:p w14:paraId="358EA137" w14:textId="4A8ECDB4" w:rsidR="00014C23" w:rsidRDefault="00014C23" w:rsidP="004C2018">
            <w:pPr>
              <w:rPr>
                <w:ins w:id="420" w:author="Justin Fyfe" w:date="2012-12-12T14:33:00Z"/>
              </w:rPr>
            </w:pPr>
            <w:ins w:id="421" w:author="Justin Fyfe" w:date="2012-12-12T16:00:00Z">
              <w:r>
                <w:t>Indicates that the server encountered an error while attempting to execute the desired action.</w:t>
              </w:r>
            </w:ins>
          </w:p>
        </w:tc>
      </w:tr>
    </w:tbl>
    <w:p w14:paraId="63764722" w14:textId="77777777" w:rsidR="00014C23" w:rsidRDefault="00014C23">
      <w:pPr>
        <w:rPr>
          <w:ins w:id="422" w:author="Justin Fyfe" w:date="2012-12-12T16:01:00Z"/>
        </w:rPr>
        <w:pPrChange w:id="423" w:author="Justin Fyfe" w:date="2012-12-12T16:01:00Z">
          <w:pPr>
            <w:pStyle w:val="Heading2"/>
          </w:pPr>
        </w:pPrChange>
      </w:pPr>
    </w:p>
    <w:p w14:paraId="3FA489DF" w14:textId="72B87053" w:rsidR="00014C23" w:rsidRDefault="00014C23">
      <w:pPr>
        <w:rPr>
          <w:ins w:id="424" w:author="Justin Fyfe" w:date="2012-12-12T16:05:00Z"/>
        </w:rPr>
        <w:pPrChange w:id="425" w:author="Justin Fyfe" w:date="2012-12-12T16:01:00Z">
          <w:pPr>
            <w:pStyle w:val="Heading2"/>
          </w:pPr>
        </w:pPrChange>
      </w:pPr>
      <w:ins w:id="426" w:author="Justin Fyfe" w:date="2012-12-12T16:01:00Z">
        <w:r>
          <w:lastRenderedPageBreak/>
          <w:t xml:space="preserve">Facility registries </w:t>
        </w:r>
      </w:ins>
      <w:ins w:id="427" w:author="Justin Fyfe" w:date="2012-12-12T16:35:00Z">
        <w:r w:rsidR="0050433A">
          <w:t>MUST</w:t>
        </w:r>
      </w:ins>
      <w:ins w:id="428" w:author="Justin Fyfe" w:date="2012-12-12T16:01:00Z">
        <w:r>
          <w:t xml:space="preserve"> provide </w:t>
        </w:r>
        <w:r w:rsidR="00565F63">
          <w:t>detailed, structured error messages in JSON</w:t>
        </w:r>
      </w:ins>
      <w:ins w:id="429" w:author="Justin Fyfe" w:date="2012-12-12T16:37:00Z">
        <w:r w:rsidR="0050433A">
          <w:t xml:space="preserve"> format</w:t>
        </w:r>
      </w:ins>
      <w:ins w:id="430" w:author="Justin Fyfe" w:date="2012-12-12T16:01:00Z">
        <w:r w:rsidR="00565F63">
          <w:t xml:space="preserve"> to any client which has executed an operation triggering a</w:t>
        </w:r>
      </w:ins>
      <w:ins w:id="431" w:author="Justin Fyfe" w:date="2012-12-12T16:02:00Z">
        <w:r w:rsidR="00565F63">
          <w:t>n HTTP</w:t>
        </w:r>
      </w:ins>
      <w:ins w:id="432" w:author="Justin Fyfe" w:date="2012-12-12T16:01:00Z">
        <w:r w:rsidR="00565F63">
          <w:t xml:space="preserve"> 422</w:t>
        </w:r>
      </w:ins>
      <w:ins w:id="433" w:author="Justin Fyfe" w:date="2012-12-12T16:02:00Z">
        <w:r w:rsidR="00565F63">
          <w:t xml:space="preserve"> error. This </w:t>
        </w:r>
      </w:ins>
      <w:ins w:id="434" w:author="Justin Fyfe" w:date="2012-12-12T16:10:00Z">
        <w:r w:rsidR="00565F63">
          <w:t xml:space="preserve">structure is illustrated in </w:t>
        </w:r>
      </w:ins>
      <w:ins w:id="435" w:author="Justin Fyfe" w:date="2012-12-12T16:19:00Z">
        <w:r w:rsidR="0050433A">
          <w:fldChar w:fldCharType="begin"/>
        </w:r>
        <w:r w:rsidR="0050433A">
          <w:instrText xml:space="preserve"> REF _Ref343092495 \h </w:instrText>
        </w:r>
      </w:ins>
      <w:r w:rsidR="0050433A">
        <w:fldChar w:fldCharType="separate"/>
      </w:r>
      <w:ins w:id="436" w:author="Justin Fyfe" w:date="2012-12-12T16:19:00Z">
        <w:r w:rsidR="0050433A">
          <w:t xml:space="preserve">Figure </w:t>
        </w:r>
        <w:r w:rsidR="0050433A">
          <w:rPr>
            <w:noProof/>
          </w:rPr>
          <w:t>3</w:t>
        </w:r>
        <w:r w:rsidR="0050433A">
          <w:fldChar w:fldCharType="end"/>
        </w:r>
      </w:ins>
      <w:ins w:id="437" w:author="Justin Fyfe" w:date="2012-12-12T16:10:00Z">
        <w:r w:rsidR="00565F63">
          <w:t>.</w:t>
        </w:r>
      </w:ins>
    </w:p>
    <w:p w14:paraId="5D011B75" w14:textId="1443024E" w:rsidR="00565F63" w:rsidRDefault="0050433A">
      <w:pPr>
        <w:keepNext/>
        <w:jc w:val="center"/>
        <w:rPr>
          <w:ins w:id="438" w:author="Justin Fyfe" w:date="2012-12-12T16:10:00Z"/>
        </w:rPr>
        <w:pPrChange w:id="439" w:author="Justin Fyfe" w:date="2012-12-12T16:10:00Z">
          <w:pPr>
            <w:jc w:val="center"/>
          </w:pPr>
        </w:pPrChange>
      </w:pPr>
      <w:ins w:id="440" w:author="Justin Fyfe" w:date="2012-12-12T16:18:00Z">
        <w:r>
          <w:rPr>
            <w:noProof/>
          </w:rPr>
          <w:drawing>
            <wp:inline distT="0" distB="0" distL="0" distR="0" wp14:anchorId="19019226" wp14:editId="0794E5D4">
              <wp:extent cx="4943475" cy="1781175"/>
              <wp:effectExtent l="0" t="0" r="9525" b="9525"/>
              <wp:docPr id="2" name="Picture 2" descr="C:\Users\fyfej\Documents\NETHOPE\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yfej\Documents\NETHOPE\error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10952"/>
                      <a:stretch/>
                    </pic:blipFill>
                    <pic:spPr bwMode="auto">
                      <a:xfrm>
                        <a:off x="0" y="0"/>
                        <a:ext cx="4943475" cy="1781175"/>
                      </a:xfrm>
                      <a:prstGeom prst="rect">
                        <a:avLst/>
                      </a:prstGeom>
                      <a:noFill/>
                      <a:ln>
                        <a:noFill/>
                      </a:ln>
                      <a:extLst>
                        <a:ext uri="{53640926-AAD7-44D8-BBD7-CCE9431645EC}">
                          <a14:shadowObscured xmlns:a14="http://schemas.microsoft.com/office/drawing/2010/main"/>
                        </a:ext>
                      </a:extLst>
                    </pic:spPr>
                  </pic:pic>
                </a:graphicData>
              </a:graphic>
            </wp:inline>
          </w:drawing>
        </w:r>
      </w:ins>
    </w:p>
    <w:p w14:paraId="53531469" w14:textId="253CD834" w:rsidR="00565F63" w:rsidRDefault="00565F63">
      <w:pPr>
        <w:pStyle w:val="Caption"/>
        <w:jc w:val="center"/>
        <w:rPr>
          <w:ins w:id="441" w:author="Justin Fyfe" w:date="2012-12-12T16:31:00Z"/>
        </w:rPr>
        <w:pPrChange w:id="442" w:author="Justin Fyfe" w:date="2012-12-12T16:10:00Z">
          <w:pPr>
            <w:pStyle w:val="Heading2"/>
          </w:pPr>
        </w:pPrChange>
      </w:pPr>
      <w:bookmarkStart w:id="443" w:name="_Ref343092495"/>
      <w:ins w:id="444" w:author="Justin Fyfe" w:date="2012-12-12T16:10:00Z">
        <w:r>
          <w:t xml:space="preserve">Figure </w:t>
        </w:r>
        <w:r>
          <w:fldChar w:fldCharType="begin"/>
        </w:r>
        <w:r>
          <w:instrText xml:space="preserve"> SEQ Figure \* ARABIC </w:instrText>
        </w:r>
      </w:ins>
      <w:r>
        <w:fldChar w:fldCharType="separate"/>
      </w:r>
      <w:ins w:id="445" w:author="Justin Fyfe" w:date="2012-12-12T17:18:00Z">
        <w:r w:rsidR="004C2018">
          <w:rPr>
            <w:noProof/>
          </w:rPr>
          <w:t>6</w:t>
        </w:r>
      </w:ins>
      <w:ins w:id="446" w:author="Justin Fyfe" w:date="2012-12-12T16:10:00Z">
        <w:r>
          <w:fldChar w:fldCharType="end"/>
        </w:r>
        <w:bookmarkEnd w:id="443"/>
        <w:r>
          <w:t xml:space="preserve"> - Error message structure</w:t>
        </w:r>
      </w:ins>
    </w:p>
    <w:p w14:paraId="2F912655" w14:textId="38836F37" w:rsidR="0050433A" w:rsidRDefault="0050433A">
      <w:pPr>
        <w:rPr>
          <w:ins w:id="447" w:author="Justin Fyfe" w:date="2012-12-12T16:34:00Z"/>
        </w:rPr>
        <w:pPrChange w:id="448" w:author="Justin Fyfe" w:date="2012-12-12T16:31:00Z">
          <w:pPr>
            <w:pStyle w:val="Heading2"/>
          </w:pPr>
        </w:pPrChange>
      </w:pPr>
      <w:ins w:id="449" w:author="Justin Fyfe" w:date="2012-12-12T16:31:00Z">
        <w:r>
          <w:t xml:space="preserve">Facility registries </w:t>
        </w:r>
      </w:ins>
      <w:ins w:id="450" w:author="Justin Fyfe" w:date="2012-12-12T16:34:00Z">
        <w:r>
          <w:t xml:space="preserve">MAY </w:t>
        </w:r>
      </w:ins>
      <w:ins w:id="451" w:author="Justin Fyfe" w:date="2012-12-12T16:31:00Z">
        <w:r>
          <w:t xml:space="preserve">leverage GZIP compression for response messages. When GZIP encoding </w:t>
        </w:r>
      </w:ins>
      <w:ins w:id="452" w:author="Justin Fyfe" w:date="2012-12-12T16:32:00Z">
        <w:r>
          <w:t xml:space="preserve">is </w:t>
        </w:r>
      </w:ins>
      <w:ins w:id="453" w:author="Justin Fyfe" w:date="2012-12-12T16:34:00Z">
        <w:r>
          <w:t>implemented</w:t>
        </w:r>
      </w:ins>
      <w:ins w:id="454" w:author="Justin Fyfe" w:date="2012-12-12T16:32:00Z">
        <w:r>
          <w:t xml:space="preserve">, the registry </w:t>
        </w:r>
      </w:ins>
      <w:ins w:id="455" w:author="Justin Fyfe" w:date="2012-12-12T16:35:00Z">
        <w:r>
          <w:t>MUST</w:t>
        </w:r>
      </w:ins>
      <w:ins w:id="456" w:author="Justin Fyfe" w:date="2012-12-12T16:32:00Z">
        <w:r>
          <w:t xml:space="preserve"> only </w:t>
        </w:r>
      </w:ins>
      <w:ins w:id="457" w:author="Justin Fyfe" w:date="2012-12-12T16:38:00Z">
        <w:r>
          <w:t xml:space="preserve">apply </w:t>
        </w:r>
      </w:ins>
      <w:ins w:id="458" w:author="Justin Fyfe" w:date="2012-12-12T16:32:00Z">
        <w:r>
          <w:t xml:space="preserve">GZIP </w:t>
        </w:r>
      </w:ins>
      <w:ins w:id="459" w:author="Justin Fyfe" w:date="2012-12-12T16:38:00Z">
        <w:r>
          <w:t xml:space="preserve">compression </w:t>
        </w:r>
      </w:ins>
      <w:ins w:id="460" w:author="Justin Fyfe" w:date="2012-12-12T16:32:00Z">
        <w:r>
          <w:t xml:space="preserve">when requesting systems </w:t>
        </w:r>
      </w:ins>
      <w:ins w:id="461" w:author="Justin Fyfe" w:date="2012-12-12T16:33:00Z">
        <w:r>
          <w:t xml:space="preserve">indicate their support for decompression via the </w:t>
        </w:r>
      </w:ins>
      <w:ins w:id="462" w:author="Justin Fyfe" w:date="2012-12-12T16:32:00Z">
        <w:r>
          <w:t xml:space="preserve">“Accept-Encoding” </w:t>
        </w:r>
      </w:ins>
      <w:ins w:id="463" w:author="Justin Fyfe" w:date="2012-12-12T16:34:00Z">
        <w:r>
          <w:t xml:space="preserve">HTTP </w:t>
        </w:r>
      </w:ins>
      <w:ins w:id="464" w:author="Justin Fyfe" w:date="2012-12-12T16:32:00Z">
        <w:r>
          <w:t>header</w:t>
        </w:r>
      </w:ins>
      <w:ins w:id="465" w:author="Justin Fyfe" w:date="2012-12-12T16:33:00Z">
        <w:r>
          <w:t xml:space="preserve">. </w:t>
        </w:r>
      </w:ins>
    </w:p>
    <w:p w14:paraId="0C451274" w14:textId="58AC5DDA" w:rsidR="0050433A" w:rsidRPr="004C2018" w:rsidRDefault="004E4A6D">
      <w:pPr>
        <w:rPr>
          <w:ins w:id="466" w:author="Justin Fyfe" w:date="2012-12-12T16:10:00Z"/>
        </w:rPr>
        <w:pPrChange w:id="467" w:author="Justin Fyfe" w:date="2012-12-12T16:31:00Z">
          <w:pPr>
            <w:pStyle w:val="Heading2"/>
          </w:pPr>
        </w:pPrChange>
      </w:pPr>
      <w:ins w:id="468" w:author="Justin Fyfe" w:date="2012-12-12T16:39:00Z">
        <w:r>
          <w:t xml:space="preserve">Facility registry implementers MAY choose to leverage </w:t>
        </w:r>
      </w:ins>
      <w:ins w:id="469" w:author="Justin Fyfe" w:date="2012-12-12T16:40:00Z">
        <w:r>
          <w:t xml:space="preserve">the </w:t>
        </w:r>
      </w:ins>
      <w:ins w:id="470" w:author="Justin Fyfe" w:date="2012-12-12T16:39:00Z">
        <w:r>
          <w:t xml:space="preserve">HTTP </w:t>
        </w:r>
      </w:ins>
      <w:ins w:id="471" w:author="Justin Fyfe" w:date="2012-12-12T16:40:00Z">
        <w:r>
          <w:t>headers “</w:t>
        </w:r>
      </w:ins>
      <w:ins w:id="472" w:author="Justin Fyfe" w:date="2012-12-12T16:39:00Z">
        <w:r>
          <w:t>ETag</w:t>
        </w:r>
      </w:ins>
      <w:ins w:id="473" w:author="Justin Fyfe" w:date="2012-12-12T16:40:00Z">
        <w:r>
          <w:t>”</w:t>
        </w:r>
      </w:ins>
      <w:ins w:id="474" w:author="Justin Fyfe" w:date="2012-12-12T16:39:00Z">
        <w:r>
          <w:t xml:space="preserve"> and/or </w:t>
        </w:r>
      </w:ins>
      <w:ins w:id="475" w:author="Justin Fyfe" w:date="2012-12-12T16:40:00Z">
        <w:r>
          <w:t>“</w:t>
        </w:r>
      </w:ins>
      <w:ins w:id="476" w:author="Justin Fyfe" w:date="2012-12-12T16:39:00Z">
        <w:r>
          <w:t>Cache-Control</w:t>
        </w:r>
      </w:ins>
      <w:ins w:id="477" w:author="Justin Fyfe" w:date="2012-12-12T16:40:00Z">
        <w:r>
          <w:t>”</w:t>
        </w:r>
      </w:ins>
      <w:ins w:id="478" w:author="Justin Fyfe" w:date="2012-12-12T16:39:00Z">
        <w:r>
          <w:t xml:space="preserve"> </w:t>
        </w:r>
      </w:ins>
      <w:ins w:id="479" w:author="Justin Fyfe" w:date="2012-12-12T16:40:00Z">
        <w:r>
          <w:t xml:space="preserve">if it is deemed necessary in the operating environment. </w:t>
        </w:r>
      </w:ins>
    </w:p>
    <w:p w14:paraId="39C6E811" w14:textId="4EB2E9AC" w:rsidR="00565F63" w:rsidRDefault="00565F63">
      <w:pPr>
        <w:pStyle w:val="Heading4"/>
        <w:rPr>
          <w:ins w:id="480" w:author="Justin Fyfe" w:date="2012-12-12T16:11:00Z"/>
        </w:rPr>
        <w:pPrChange w:id="481" w:author="Justin Fyfe" w:date="2012-12-12T16:11:00Z">
          <w:pPr>
            <w:pStyle w:val="Heading2"/>
          </w:pPr>
        </w:pPrChange>
      </w:pPr>
      <w:ins w:id="482" w:author="Justin Fyfe" w:date="2012-12-12T16:11:00Z">
        <w:r>
          <w:t>Examples</w:t>
        </w:r>
      </w:ins>
    </w:p>
    <w:p w14:paraId="7554BBBB" w14:textId="112D1A78" w:rsidR="00565F63" w:rsidRDefault="0050433A">
      <w:pPr>
        <w:rPr>
          <w:ins w:id="483" w:author="Justin Fyfe" w:date="2012-12-12T16:19:00Z"/>
        </w:rPr>
        <w:pPrChange w:id="484" w:author="Justin Fyfe" w:date="2012-12-12T16:11:00Z">
          <w:pPr>
            <w:pStyle w:val="Heading2"/>
          </w:pPr>
        </w:pPrChange>
      </w:pPr>
      <w:ins w:id="485" w:author="Justin Fyfe" w:date="2012-12-12T16:21:00Z">
        <w:r>
          <w:fldChar w:fldCharType="begin"/>
        </w:r>
        <w:r>
          <w:instrText xml:space="preserve"> REF _Ref343092611 \h </w:instrText>
        </w:r>
      </w:ins>
      <w:r>
        <w:fldChar w:fldCharType="separate"/>
      </w:r>
      <w:ins w:id="486" w:author="Justin Fyfe" w:date="2012-12-12T16:21:00Z">
        <w:r>
          <w:t xml:space="preserve">Figure </w:t>
        </w:r>
        <w:r>
          <w:rPr>
            <w:noProof/>
          </w:rPr>
          <w:t>4</w:t>
        </w:r>
        <w:r>
          <w:fldChar w:fldCharType="end"/>
        </w:r>
        <w:r>
          <w:t xml:space="preserve"> i</w:t>
        </w:r>
      </w:ins>
      <w:ins w:id="487" w:author="Justin Fyfe" w:date="2012-12-12T16:15:00Z">
        <w:r w:rsidR="00565F63">
          <w:t xml:space="preserve">llustrates a sample response whereby the </w:t>
        </w:r>
      </w:ins>
      <w:ins w:id="488" w:author="Justin Fyfe" w:date="2012-12-12T16:19:00Z">
        <w:r>
          <w:t>facility registry has determined the request to register a facility is invalid because of missing “name” and “lat” properties.</w:t>
        </w:r>
      </w:ins>
    </w:p>
    <w:p w14:paraId="65DC0A7F" w14:textId="77777777" w:rsidR="0050433A" w:rsidRDefault="0050433A">
      <w:pPr>
        <w:pStyle w:val="Sample"/>
        <w:rPr>
          <w:ins w:id="489" w:author="Justin Fyfe" w:date="2012-12-12T16:20:00Z"/>
          <w:noProof/>
        </w:rPr>
        <w:pPrChange w:id="490" w:author="Justin Fyfe" w:date="2012-12-12T16:20:00Z">
          <w:pPr>
            <w:autoSpaceDE w:val="0"/>
            <w:autoSpaceDN w:val="0"/>
            <w:adjustRightInd w:val="0"/>
            <w:spacing w:after="0" w:line="240" w:lineRule="auto"/>
          </w:pPr>
        </w:pPrChange>
      </w:pPr>
      <w:ins w:id="491" w:author="Justin Fyfe" w:date="2012-12-12T16:20:00Z">
        <w:r>
          <w:rPr>
            <w:noProof/>
          </w:rPr>
          <w:t>HTTP/1.1 422 INVALID</w:t>
        </w:r>
      </w:ins>
    </w:p>
    <w:p w14:paraId="458BA578" w14:textId="77777777" w:rsidR="0050433A" w:rsidRDefault="0050433A">
      <w:pPr>
        <w:pStyle w:val="Sample"/>
        <w:rPr>
          <w:ins w:id="492" w:author="Justin Fyfe" w:date="2012-12-12T16:20:00Z"/>
          <w:noProof/>
        </w:rPr>
        <w:pPrChange w:id="493" w:author="Justin Fyfe" w:date="2012-12-12T16:20:00Z">
          <w:pPr>
            <w:autoSpaceDE w:val="0"/>
            <w:autoSpaceDN w:val="0"/>
            <w:adjustRightInd w:val="0"/>
            <w:spacing w:after="0" w:line="240" w:lineRule="auto"/>
          </w:pPr>
        </w:pPrChange>
      </w:pPr>
      <w:ins w:id="494" w:author="Justin Fyfe" w:date="2012-12-12T16:20:00Z">
        <w:r>
          <w:rPr>
            <w:noProof/>
          </w:rPr>
          <w:t>Content-Type: application/json</w:t>
        </w:r>
      </w:ins>
    </w:p>
    <w:p w14:paraId="1957C5B0" w14:textId="77777777" w:rsidR="0050433A" w:rsidRDefault="0050433A">
      <w:pPr>
        <w:pStyle w:val="Sample"/>
        <w:rPr>
          <w:ins w:id="495" w:author="Justin Fyfe" w:date="2012-12-12T16:20:00Z"/>
          <w:noProof/>
        </w:rPr>
        <w:pPrChange w:id="496" w:author="Justin Fyfe" w:date="2012-12-12T16:20:00Z">
          <w:pPr>
            <w:autoSpaceDE w:val="0"/>
            <w:autoSpaceDN w:val="0"/>
            <w:adjustRightInd w:val="0"/>
            <w:spacing w:after="0" w:line="240" w:lineRule="auto"/>
          </w:pPr>
        </w:pPrChange>
      </w:pPr>
      <w:ins w:id="497" w:author="Justin Fyfe" w:date="2012-12-12T16:20:00Z">
        <w:r>
          <w:rPr>
            <w:noProof/>
          </w:rPr>
          <w:t>Date: Thu, 29 Nov 2012 15:36:56 GMT</w:t>
        </w:r>
      </w:ins>
    </w:p>
    <w:p w14:paraId="5747A34A" w14:textId="77777777" w:rsidR="0050433A" w:rsidRDefault="0050433A">
      <w:pPr>
        <w:pStyle w:val="Sample"/>
        <w:rPr>
          <w:ins w:id="498" w:author="Justin Fyfe" w:date="2012-12-12T16:41:00Z"/>
          <w:noProof/>
        </w:rPr>
        <w:pPrChange w:id="499" w:author="Justin Fyfe" w:date="2012-12-12T16:20:00Z">
          <w:pPr>
            <w:autoSpaceDE w:val="0"/>
            <w:autoSpaceDN w:val="0"/>
            <w:adjustRightInd w:val="0"/>
            <w:spacing w:after="0" w:line="240" w:lineRule="auto"/>
          </w:pPr>
        </w:pPrChange>
      </w:pPr>
      <w:ins w:id="500" w:author="Justin Fyfe" w:date="2012-12-12T16:20:00Z">
        <w:r>
          <w:rPr>
            <w:noProof/>
          </w:rPr>
          <w:t>Content-Length: XXX</w:t>
        </w:r>
      </w:ins>
    </w:p>
    <w:p w14:paraId="6E242108" w14:textId="62A5A00A" w:rsidR="004E4A6D" w:rsidRDefault="004E4A6D">
      <w:pPr>
        <w:pStyle w:val="Sample"/>
        <w:rPr>
          <w:ins w:id="501" w:author="Justin Fyfe" w:date="2012-12-12T16:20:00Z"/>
          <w:noProof/>
        </w:rPr>
        <w:pPrChange w:id="502" w:author="Justin Fyfe" w:date="2012-12-12T16:20:00Z">
          <w:pPr>
            <w:autoSpaceDE w:val="0"/>
            <w:autoSpaceDN w:val="0"/>
            <w:adjustRightInd w:val="0"/>
            <w:spacing w:after="0" w:line="240" w:lineRule="auto"/>
          </w:pPr>
        </w:pPrChange>
      </w:pPr>
      <w:ins w:id="503" w:author="Justin Fyfe" w:date="2012-12-12T16:41:00Z">
        <w:r>
          <w:rPr>
            <w:noProof/>
          </w:rPr>
          <w:t>Cache-Control: no-</w:t>
        </w:r>
      </w:ins>
      <w:ins w:id="504" w:author="Justin Fyfe" w:date="2012-12-12T16:42:00Z">
        <w:r>
          <w:rPr>
            <w:noProof/>
          </w:rPr>
          <w:t>cache</w:t>
        </w:r>
      </w:ins>
    </w:p>
    <w:p w14:paraId="72502A1E" w14:textId="77777777" w:rsidR="0050433A" w:rsidRDefault="0050433A">
      <w:pPr>
        <w:pStyle w:val="Sample"/>
        <w:rPr>
          <w:ins w:id="505" w:author="Justin Fyfe" w:date="2012-12-12T16:20:00Z"/>
          <w:noProof/>
        </w:rPr>
        <w:pPrChange w:id="506" w:author="Justin Fyfe" w:date="2012-12-12T16:20:00Z">
          <w:pPr>
            <w:autoSpaceDE w:val="0"/>
            <w:autoSpaceDN w:val="0"/>
            <w:adjustRightInd w:val="0"/>
            <w:spacing w:after="0" w:line="240" w:lineRule="auto"/>
          </w:pPr>
        </w:pPrChange>
      </w:pPr>
    </w:p>
    <w:p w14:paraId="086CB1BF" w14:textId="77777777" w:rsidR="0050433A" w:rsidRDefault="0050433A">
      <w:pPr>
        <w:pStyle w:val="Sample"/>
        <w:rPr>
          <w:ins w:id="507" w:author="Justin Fyfe" w:date="2012-12-12T16:20:00Z"/>
          <w:noProof/>
        </w:rPr>
        <w:pPrChange w:id="508" w:author="Justin Fyfe" w:date="2012-12-12T16:20:00Z">
          <w:pPr>
            <w:autoSpaceDE w:val="0"/>
            <w:autoSpaceDN w:val="0"/>
            <w:adjustRightInd w:val="0"/>
            <w:spacing w:after="0" w:line="240" w:lineRule="auto"/>
          </w:pPr>
        </w:pPrChange>
      </w:pPr>
      <w:ins w:id="509" w:author="Justin Fyfe" w:date="2012-12-12T16:20:00Z">
        <w:r>
          <w:rPr>
            <w:noProof/>
          </w:rPr>
          <w:t>{</w:t>
        </w:r>
      </w:ins>
    </w:p>
    <w:p w14:paraId="4CEB8EC7" w14:textId="77777777" w:rsidR="0050433A" w:rsidRDefault="0050433A">
      <w:pPr>
        <w:pStyle w:val="Sample"/>
        <w:rPr>
          <w:ins w:id="510" w:author="Justin Fyfe" w:date="2012-12-12T16:20:00Z"/>
          <w:noProof/>
        </w:rPr>
        <w:pPrChange w:id="511" w:author="Justin Fyfe" w:date="2012-12-12T16:20:00Z">
          <w:pPr>
            <w:autoSpaceDE w:val="0"/>
            <w:autoSpaceDN w:val="0"/>
            <w:adjustRightInd w:val="0"/>
            <w:spacing w:after="0" w:line="240" w:lineRule="auto"/>
          </w:pPr>
        </w:pPrChange>
      </w:pPr>
      <w:ins w:id="512" w:author="Justin Fyfe" w:date="2012-12-12T16:20:00Z">
        <w:r>
          <w:rPr>
            <w:noProof/>
          </w:rPr>
          <w:t xml:space="preserve">    </w:t>
        </w:r>
        <w:r>
          <w:rPr>
            <w:noProof/>
            <w:color w:val="A31515"/>
          </w:rPr>
          <w:t>"errors"</w:t>
        </w:r>
        <w:r>
          <w:rPr>
            <w:noProof/>
          </w:rPr>
          <w:t xml:space="preserve"> : [</w:t>
        </w:r>
      </w:ins>
    </w:p>
    <w:p w14:paraId="03D15073" w14:textId="77777777" w:rsidR="0050433A" w:rsidRDefault="0050433A">
      <w:pPr>
        <w:pStyle w:val="Sample"/>
        <w:rPr>
          <w:ins w:id="513" w:author="Justin Fyfe" w:date="2012-12-12T16:20:00Z"/>
          <w:noProof/>
        </w:rPr>
        <w:pPrChange w:id="514" w:author="Justin Fyfe" w:date="2012-12-12T16:20:00Z">
          <w:pPr>
            <w:autoSpaceDE w:val="0"/>
            <w:autoSpaceDN w:val="0"/>
            <w:adjustRightInd w:val="0"/>
            <w:spacing w:after="0" w:line="240" w:lineRule="auto"/>
          </w:pPr>
        </w:pPrChange>
      </w:pPr>
      <w:ins w:id="515" w:author="Justin Fyfe" w:date="2012-12-12T16:20:00Z">
        <w:r>
          <w:rPr>
            <w:noProof/>
          </w:rPr>
          <w:t xml:space="preserve">        { </w:t>
        </w:r>
      </w:ins>
    </w:p>
    <w:p w14:paraId="1007EB53" w14:textId="77777777" w:rsidR="0050433A" w:rsidRDefault="0050433A">
      <w:pPr>
        <w:pStyle w:val="Sample"/>
        <w:rPr>
          <w:ins w:id="516" w:author="Justin Fyfe" w:date="2012-12-12T16:20:00Z"/>
          <w:noProof/>
        </w:rPr>
        <w:pPrChange w:id="517" w:author="Justin Fyfe" w:date="2012-12-12T16:20:00Z">
          <w:pPr>
            <w:autoSpaceDE w:val="0"/>
            <w:autoSpaceDN w:val="0"/>
            <w:adjustRightInd w:val="0"/>
            <w:spacing w:after="0" w:line="240" w:lineRule="auto"/>
          </w:pPr>
        </w:pPrChange>
      </w:pPr>
      <w:ins w:id="518" w:author="Justin Fyfe" w:date="2012-12-12T16:20:00Z">
        <w:r>
          <w:rPr>
            <w:noProof/>
          </w:rPr>
          <w:t xml:space="preserve">            </w:t>
        </w:r>
        <w:r>
          <w:rPr>
            <w:noProof/>
            <w:color w:val="A31515"/>
          </w:rPr>
          <w:t>"message"</w:t>
        </w:r>
        <w:r>
          <w:rPr>
            <w:noProof/>
          </w:rPr>
          <w:t xml:space="preserve"> : </w:t>
        </w:r>
        <w:r>
          <w:rPr>
            <w:noProof/>
            <w:color w:val="A31515"/>
          </w:rPr>
          <w:t>"Facility missing name"</w:t>
        </w:r>
        <w:r>
          <w:rPr>
            <w:noProof/>
          </w:rPr>
          <w:t>,</w:t>
        </w:r>
      </w:ins>
    </w:p>
    <w:p w14:paraId="1ADB94B0" w14:textId="77777777" w:rsidR="0050433A" w:rsidRDefault="0050433A">
      <w:pPr>
        <w:pStyle w:val="Sample"/>
        <w:rPr>
          <w:ins w:id="519" w:author="Justin Fyfe" w:date="2012-12-12T16:20:00Z"/>
          <w:noProof/>
          <w:color w:val="A31515"/>
        </w:rPr>
        <w:pPrChange w:id="520" w:author="Justin Fyfe" w:date="2012-12-12T16:20:00Z">
          <w:pPr>
            <w:autoSpaceDE w:val="0"/>
            <w:autoSpaceDN w:val="0"/>
            <w:adjustRightInd w:val="0"/>
            <w:spacing w:after="0" w:line="240" w:lineRule="auto"/>
          </w:pPr>
        </w:pPrChange>
      </w:pPr>
      <w:ins w:id="521" w:author="Justin Fyfe" w:date="2012-12-12T16:20:00Z">
        <w:r>
          <w:rPr>
            <w:noProof/>
          </w:rPr>
          <w:t xml:space="preserve">            </w:t>
        </w:r>
        <w:r>
          <w:rPr>
            <w:noProof/>
            <w:color w:val="A31515"/>
          </w:rPr>
          <w:t>"moreInfo"</w:t>
        </w:r>
        <w:r>
          <w:rPr>
            <w:noProof/>
          </w:rPr>
          <w:t xml:space="preserve"> : </w:t>
        </w:r>
        <w:r>
          <w:rPr>
            <w:noProof/>
            <w:color w:val="A31515"/>
          </w:rPr>
          <w:t>"http://api.facilityregistry.org/errors/12345"</w:t>
        </w:r>
      </w:ins>
    </w:p>
    <w:p w14:paraId="74E3ECFD" w14:textId="77777777" w:rsidR="0050433A" w:rsidRDefault="0050433A">
      <w:pPr>
        <w:pStyle w:val="Sample"/>
        <w:rPr>
          <w:ins w:id="522" w:author="Justin Fyfe" w:date="2012-12-12T16:20:00Z"/>
          <w:noProof/>
        </w:rPr>
        <w:pPrChange w:id="523" w:author="Justin Fyfe" w:date="2012-12-12T16:20:00Z">
          <w:pPr>
            <w:autoSpaceDE w:val="0"/>
            <w:autoSpaceDN w:val="0"/>
            <w:adjustRightInd w:val="0"/>
            <w:spacing w:after="0" w:line="240" w:lineRule="auto"/>
          </w:pPr>
        </w:pPrChange>
      </w:pPr>
      <w:ins w:id="524" w:author="Justin Fyfe" w:date="2012-12-12T16:20:00Z">
        <w:r>
          <w:rPr>
            <w:noProof/>
          </w:rPr>
          <w:t xml:space="preserve">        },</w:t>
        </w:r>
      </w:ins>
    </w:p>
    <w:p w14:paraId="6707A9EF" w14:textId="77777777" w:rsidR="0050433A" w:rsidRDefault="0050433A">
      <w:pPr>
        <w:pStyle w:val="Sample"/>
        <w:rPr>
          <w:ins w:id="525" w:author="Justin Fyfe" w:date="2012-12-12T16:20:00Z"/>
          <w:noProof/>
        </w:rPr>
        <w:pPrChange w:id="526" w:author="Justin Fyfe" w:date="2012-12-12T16:20:00Z">
          <w:pPr>
            <w:autoSpaceDE w:val="0"/>
            <w:autoSpaceDN w:val="0"/>
            <w:adjustRightInd w:val="0"/>
            <w:spacing w:after="0" w:line="240" w:lineRule="auto"/>
          </w:pPr>
        </w:pPrChange>
      </w:pPr>
      <w:ins w:id="527" w:author="Justin Fyfe" w:date="2012-12-12T16:20:00Z">
        <w:r>
          <w:rPr>
            <w:noProof/>
          </w:rPr>
          <w:t xml:space="preserve">        {</w:t>
        </w:r>
      </w:ins>
    </w:p>
    <w:p w14:paraId="2C0F11C3" w14:textId="77777777" w:rsidR="0050433A" w:rsidRDefault="0050433A">
      <w:pPr>
        <w:pStyle w:val="Sample"/>
        <w:rPr>
          <w:ins w:id="528" w:author="Justin Fyfe" w:date="2012-12-12T16:20:00Z"/>
          <w:noProof/>
        </w:rPr>
        <w:pPrChange w:id="529" w:author="Justin Fyfe" w:date="2012-12-12T16:20:00Z">
          <w:pPr>
            <w:autoSpaceDE w:val="0"/>
            <w:autoSpaceDN w:val="0"/>
            <w:adjustRightInd w:val="0"/>
            <w:spacing w:after="0" w:line="240" w:lineRule="auto"/>
          </w:pPr>
        </w:pPrChange>
      </w:pPr>
      <w:ins w:id="530" w:author="Justin Fyfe" w:date="2012-12-12T16:20:00Z">
        <w:r>
          <w:rPr>
            <w:noProof/>
          </w:rPr>
          <w:t xml:space="preserve">            </w:t>
        </w:r>
        <w:r>
          <w:rPr>
            <w:noProof/>
            <w:color w:val="A31515"/>
          </w:rPr>
          <w:t>"message"</w:t>
        </w:r>
        <w:r>
          <w:rPr>
            <w:noProof/>
          </w:rPr>
          <w:t xml:space="preserve"> : </w:t>
        </w:r>
        <w:r>
          <w:rPr>
            <w:noProof/>
            <w:color w:val="A31515"/>
          </w:rPr>
          <w:t>"Facility missing latitude"</w:t>
        </w:r>
        <w:r>
          <w:rPr>
            <w:noProof/>
          </w:rPr>
          <w:t>,</w:t>
        </w:r>
      </w:ins>
    </w:p>
    <w:p w14:paraId="59293ACF" w14:textId="77777777" w:rsidR="0050433A" w:rsidRDefault="0050433A">
      <w:pPr>
        <w:pStyle w:val="Sample"/>
        <w:rPr>
          <w:ins w:id="531" w:author="Justin Fyfe" w:date="2012-12-12T16:20:00Z"/>
          <w:noProof/>
          <w:color w:val="A31515"/>
        </w:rPr>
        <w:pPrChange w:id="532" w:author="Justin Fyfe" w:date="2012-12-12T16:20:00Z">
          <w:pPr>
            <w:autoSpaceDE w:val="0"/>
            <w:autoSpaceDN w:val="0"/>
            <w:adjustRightInd w:val="0"/>
            <w:spacing w:after="0" w:line="240" w:lineRule="auto"/>
          </w:pPr>
        </w:pPrChange>
      </w:pPr>
      <w:ins w:id="533" w:author="Justin Fyfe" w:date="2012-12-12T16:20:00Z">
        <w:r>
          <w:rPr>
            <w:noProof/>
          </w:rPr>
          <w:t xml:space="preserve">            </w:t>
        </w:r>
        <w:r>
          <w:rPr>
            <w:noProof/>
            <w:color w:val="A31515"/>
          </w:rPr>
          <w:t>"moreInfo"</w:t>
        </w:r>
        <w:r>
          <w:rPr>
            <w:noProof/>
          </w:rPr>
          <w:t xml:space="preserve"> : </w:t>
        </w:r>
        <w:r>
          <w:rPr>
            <w:noProof/>
            <w:color w:val="A31515"/>
          </w:rPr>
          <w:t>"http://api.facilityregistry.org/errors/32143"</w:t>
        </w:r>
      </w:ins>
    </w:p>
    <w:p w14:paraId="1DC1F04B" w14:textId="77777777" w:rsidR="0050433A" w:rsidRDefault="0050433A">
      <w:pPr>
        <w:pStyle w:val="Sample"/>
        <w:rPr>
          <w:ins w:id="534" w:author="Justin Fyfe" w:date="2012-12-12T16:20:00Z"/>
          <w:noProof/>
        </w:rPr>
        <w:pPrChange w:id="535" w:author="Justin Fyfe" w:date="2012-12-12T16:20:00Z">
          <w:pPr>
            <w:autoSpaceDE w:val="0"/>
            <w:autoSpaceDN w:val="0"/>
            <w:adjustRightInd w:val="0"/>
            <w:spacing w:after="0" w:line="240" w:lineRule="auto"/>
          </w:pPr>
        </w:pPrChange>
      </w:pPr>
      <w:ins w:id="536" w:author="Justin Fyfe" w:date="2012-12-12T16:20:00Z">
        <w:r>
          <w:rPr>
            <w:noProof/>
          </w:rPr>
          <w:t xml:space="preserve">        }</w:t>
        </w:r>
      </w:ins>
    </w:p>
    <w:p w14:paraId="342C1F99" w14:textId="77777777" w:rsidR="0050433A" w:rsidRDefault="0050433A">
      <w:pPr>
        <w:pStyle w:val="Sample"/>
        <w:rPr>
          <w:ins w:id="537" w:author="Justin Fyfe" w:date="2012-12-12T16:20:00Z"/>
          <w:noProof/>
        </w:rPr>
        <w:pPrChange w:id="538" w:author="Justin Fyfe" w:date="2012-12-12T16:20:00Z">
          <w:pPr>
            <w:autoSpaceDE w:val="0"/>
            <w:autoSpaceDN w:val="0"/>
            <w:adjustRightInd w:val="0"/>
            <w:spacing w:after="0" w:line="240" w:lineRule="auto"/>
          </w:pPr>
        </w:pPrChange>
      </w:pPr>
      <w:ins w:id="539" w:author="Justin Fyfe" w:date="2012-12-12T16:20:00Z">
        <w:r>
          <w:rPr>
            <w:noProof/>
          </w:rPr>
          <w:t xml:space="preserve">    ]</w:t>
        </w:r>
      </w:ins>
    </w:p>
    <w:p w14:paraId="79BDAF13" w14:textId="6DC7F61B" w:rsidR="0050433A" w:rsidRPr="004C2018" w:rsidRDefault="0050433A">
      <w:pPr>
        <w:pStyle w:val="Sample"/>
        <w:pPrChange w:id="540" w:author="Justin Fyfe" w:date="2012-12-12T16:20:00Z">
          <w:pPr>
            <w:pStyle w:val="Heading2"/>
          </w:pPr>
        </w:pPrChange>
      </w:pPr>
      <w:ins w:id="541" w:author="Justin Fyfe" w:date="2012-12-12T16:20:00Z">
        <w:r>
          <w:rPr>
            <w:noProof/>
          </w:rPr>
          <w:t>}</w:t>
        </w:r>
      </w:ins>
    </w:p>
    <w:p w14:paraId="6BFD1DBF" w14:textId="1B515367" w:rsidR="0050433A" w:rsidRDefault="0050433A">
      <w:pPr>
        <w:pStyle w:val="Caption"/>
        <w:rPr>
          <w:ins w:id="542" w:author="Justin Fyfe" w:date="2012-12-12T16:29:00Z"/>
        </w:rPr>
        <w:pPrChange w:id="543" w:author="Justin Fyfe" w:date="2012-12-12T16:21:00Z">
          <w:pPr>
            <w:pStyle w:val="Heading2"/>
          </w:pPr>
        </w:pPrChange>
      </w:pPr>
      <w:bookmarkStart w:id="544" w:name="_Ref343092611"/>
      <w:ins w:id="545" w:author="Justin Fyfe" w:date="2012-12-12T16:21:00Z">
        <w:r>
          <w:lastRenderedPageBreak/>
          <w:t xml:space="preserve">Figure </w:t>
        </w:r>
        <w:r>
          <w:fldChar w:fldCharType="begin"/>
        </w:r>
        <w:r>
          <w:instrText xml:space="preserve"> SEQ Figure \* ARABIC </w:instrText>
        </w:r>
      </w:ins>
      <w:r>
        <w:fldChar w:fldCharType="separate"/>
      </w:r>
      <w:ins w:id="546" w:author="Justin Fyfe" w:date="2012-12-12T17:18:00Z">
        <w:r w:rsidR="004C2018">
          <w:rPr>
            <w:noProof/>
          </w:rPr>
          <w:t>7</w:t>
        </w:r>
      </w:ins>
      <w:ins w:id="547" w:author="Justin Fyfe" w:date="2012-12-12T16:21:00Z">
        <w:r>
          <w:fldChar w:fldCharType="end"/>
        </w:r>
        <w:bookmarkEnd w:id="544"/>
        <w:r>
          <w:t xml:space="preserve"> - Sample error response</w:t>
        </w:r>
      </w:ins>
    </w:p>
    <w:p w14:paraId="74527B4E" w14:textId="1225F258" w:rsidR="0050433A" w:rsidRDefault="0050433A">
      <w:pPr>
        <w:pStyle w:val="Heading3"/>
        <w:rPr>
          <w:ins w:id="548" w:author="Justin Fyfe" w:date="2012-12-12T16:30:00Z"/>
        </w:rPr>
        <w:pPrChange w:id="549" w:author="Justin Fyfe" w:date="2012-12-12T16:29:00Z">
          <w:pPr>
            <w:pStyle w:val="Heading2"/>
          </w:pPr>
        </w:pPrChange>
      </w:pPr>
      <w:ins w:id="550" w:author="Justin Fyfe" w:date="2012-12-12T16:30:00Z">
        <w:r>
          <w:t>URLs</w:t>
        </w:r>
      </w:ins>
    </w:p>
    <w:p w14:paraId="46CBC3DE" w14:textId="29DDC355" w:rsidR="0050433A" w:rsidRDefault="0050433A">
      <w:pPr>
        <w:rPr>
          <w:ins w:id="551" w:author="Justin Fyfe" w:date="2012-12-12T16:48:00Z"/>
        </w:rPr>
        <w:pPrChange w:id="552" w:author="Justin Fyfe" w:date="2012-12-12T16:30:00Z">
          <w:pPr>
            <w:pStyle w:val="Heading2"/>
          </w:pPr>
        </w:pPrChange>
      </w:pPr>
      <w:ins w:id="553" w:author="Justin Fyfe" w:date="2012-12-12T16:30:00Z">
        <w:r>
          <w:t xml:space="preserve">Facility registries </w:t>
        </w:r>
      </w:ins>
      <w:ins w:id="554" w:author="Justin Fyfe" w:date="2012-12-12T16:35:00Z">
        <w:r>
          <w:t>MUST</w:t>
        </w:r>
      </w:ins>
      <w:ins w:id="555" w:author="Justin Fyfe" w:date="2012-12-12T16:30:00Z">
        <w:r>
          <w:t xml:space="preserve"> expose all FRED functionality </w:t>
        </w:r>
      </w:ins>
      <w:ins w:id="556" w:author="Justin Fyfe" w:date="2012-12-12T16:43:00Z">
        <w:r w:rsidR="004E4A6D">
          <w:t xml:space="preserve">for any one version of the FRED API specification </w:t>
        </w:r>
      </w:ins>
      <w:ins w:id="557" w:author="Justin Fyfe" w:date="2012-12-12T16:30:00Z">
        <w:r>
          <w:t xml:space="preserve">at one base url. This specification </w:t>
        </w:r>
      </w:ins>
      <w:ins w:id="558" w:author="Justin Fyfe" w:date="2012-12-12T16:47:00Z">
        <w:r w:rsidR="004E4A6D">
          <w:t>does not prescribe the base URL for FRED resources, however all facility registr</w:t>
        </w:r>
      </w:ins>
      <w:ins w:id="559" w:author="Justin Fyfe" w:date="2012-12-12T16:48:00Z">
        <w:r w:rsidR="004E4A6D">
          <w:t>y base URLs:</w:t>
        </w:r>
      </w:ins>
    </w:p>
    <w:p w14:paraId="47F444F5" w14:textId="236663C7" w:rsidR="004E4A6D" w:rsidRDefault="004E4A6D">
      <w:pPr>
        <w:pStyle w:val="ListParagraph"/>
        <w:numPr>
          <w:ilvl w:val="0"/>
          <w:numId w:val="11"/>
        </w:numPr>
        <w:rPr>
          <w:ins w:id="560" w:author="Justin Fyfe" w:date="2012-12-12T16:48:00Z"/>
        </w:rPr>
        <w:pPrChange w:id="561" w:author="Justin Fyfe" w:date="2012-12-12T16:48:00Z">
          <w:pPr>
            <w:pStyle w:val="Heading2"/>
          </w:pPr>
        </w:pPrChange>
      </w:pPr>
      <w:ins w:id="562" w:author="Justin Fyfe" w:date="2012-12-12T16:48:00Z">
        <w:r>
          <w:t>MUST identify which FRED specification (version) is implemented</w:t>
        </w:r>
      </w:ins>
      <w:ins w:id="563" w:author="Justin Fyfe" w:date="2012-12-12T16:50:00Z">
        <w:r>
          <w:t xml:space="preserve"> this MAY be directly expressed in the URL (for example “v1.0”) or may be a semantic reference to the FRED </w:t>
        </w:r>
      </w:ins>
      <w:ins w:id="564" w:author="Justin Fyfe" w:date="2012-12-12T16:51:00Z">
        <w:r>
          <w:t xml:space="preserve">API </w:t>
        </w:r>
      </w:ins>
      <w:ins w:id="565" w:author="Justin Fyfe" w:date="2012-12-12T16:50:00Z">
        <w:r>
          <w:t xml:space="preserve">(for example </w:t>
        </w:r>
      </w:ins>
      <w:ins w:id="566" w:author="Justin Fyfe" w:date="2012-12-12T16:51:00Z">
        <w:r>
          <w:t>/</w:t>
        </w:r>
      </w:ins>
      <w:ins w:id="567" w:author="Justin Fyfe" w:date="2012-12-12T16:50:00Z">
        <w:r>
          <w:t>201301</w:t>
        </w:r>
      </w:ins>
      <w:ins w:id="568" w:author="Justin Fyfe" w:date="2012-12-12T16:51:00Z">
        <w:r>
          <w:t xml:space="preserve"> points to v1.0 of the FRED spec)</w:t>
        </w:r>
      </w:ins>
    </w:p>
    <w:p w14:paraId="3CBB79B8" w14:textId="2A0E8191" w:rsidR="004E4A6D" w:rsidRDefault="004E4A6D">
      <w:pPr>
        <w:pStyle w:val="ListParagraph"/>
        <w:numPr>
          <w:ilvl w:val="0"/>
          <w:numId w:val="11"/>
        </w:numPr>
        <w:rPr>
          <w:ins w:id="569" w:author="Justin Fyfe" w:date="2012-12-12T16:49:00Z"/>
        </w:rPr>
        <w:pPrChange w:id="570" w:author="Justin Fyfe" w:date="2012-12-12T16:48:00Z">
          <w:pPr>
            <w:pStyle w:val="Heading2"/>
          </w:pPr>
        </w:pPrChange>
      </w:pPr>
      <w:ins w:id="571" w:author="Justin Fyfe" w:date="2012-12-12T16:48:00Z">
        <w:r>
          <w:t>MUST NOT contain</w:t>
        </w:r>
      </w:ins>
      <w:ins w:id="572" w:author="Justin Fyfe" w:date="2012-12-12T16:49:00Z">
        <w:r>
          <w:t xml:space="preserve"> “facilities” as the last path</w:t>
        </w:r>
      </w:ins>
      <w:ins w:id="573" w:author="Justin Fyfe" w:date="2012-12-12T16:51:00Z">
        <w:r>
          <w:t xml:space="preserve"> portion</w:t>
        </w:r>
      </w:ins>
      <w:ins w:id="574" w:author="Justin Fyfe" w:date="2012-12-12T16:49:00Z">
        <w:r>
          <w:t xml:space="preserve"> on the URL</w:t>
        </w:r>
      </w:ins>
    </w:p>
    <w:p w14:paraId="3F1B42B1" w14:textId="77777777" w:rsidR="00FD2AFA" w:rsidRDefault="00FD2AFA" w:rsidP="004C2018">
      <w:pPr>
        <w:pStyle w:val="ListParagraph"/>
        <w:numPr>
          <w:ilvl w:val="0"/>
          <w:numId w:val="11"/>
        </w:numPr>
        <w:rPr>
          <w:ins w:id="575" w:author="Justin Fyfe" w:date="2012-12-12T17:05:00Z"/>
        </w:rPr>
      </w:pPr>
      <w:ins w:id="576" w:author="Justin Fyfe" w:date="2012-12-12T17:05:00Z">
        <w:r>
          <w:t>Base URLs MUST be treated as permalinks</w:t>
        </w:r>
      </w:ins>
    </w:p>
    <w:p w14:paraId="667CE43A" w14:textId="38E4ADF9" w:rsidR="00FD2AFA" w:rsidRPr="003E215E" w:rsidRDefault="005920D7" w:rsidP="0068721F">
      <w:pPr>
        <w:pStyle w:val="ListParagraph"/>
        <w:numPr>
          <w:ilvl w:val="0"/>
          <w:numId w:val="11"/>
        </w:numPr>
        <w:rPr>
          <w:ins w:id="577" w:author="Justin Fyfe" w:date="2012-12-12T17:05:00Z"/>
        </w:rPr>
      </w:pPr>
      <w:ins w:id="578" w:author="Justin Fyfe" w:date="2012-12-12T17:06:00Z">
        <w:r>
          <w:t xml:space="preserve">One base URL </w:t>
        </w:r>
      </w:ins>
      <w:ins w:id="579" w:author="Justin Fyfe" w:date="2012-12-12T17:05:00Z">
        <w:r w:rsidR="00FD2AFA">
          <w:t>MAY expose resources in any format which is semantically compatible with reported version</w:t>
        </w:r>
      </w:ins>
      <w:ins w:id="580" w:author="Justin Fyfe" w:date="2012-12-12T17:06:00Z">
        <w:r>
          <w:t xml:space="preserve"> (for example /v1 can be used to expose the most recent version of the 1.x FRED spec but cannot be used to expose 2.x FRED resources)</w:t>
        </w:r>
      </w:ins>
      <w:ins w:id="581" w:author="Justin Fyfe" w:date="2012-12-12T17:05:00Z">
        <w:r w:rsidR="00FD2AFA">
          <w:t>. For more information about FRED API versioning see   “</w:t>
        </w:r>
        <w:r w:rsidR="00FD2AFA">
          <w:fldChar w:fldCharType="begin"/>
        </w:r>
        <w:r w:rsidR="00FD2AFA">
          <w:instrText xml:space="preserve"> REF _Ref343095166 \w \h </w:instrText>
        </w:r>
      </w:ins>
      <w:ins w:id="582" w:author="Justin Fyfe" w:date="2012-12-12T17:05:00Z">
        <w:r w:rsidR="00FD2AFA">
          <w:fldChar w:fldCharType="separate"/>
        </w:r>
        <w:r w:rsidR="00FD2AFA">
          <w:t>2.1.1</w:t>
        </w:r>
        <w:r w:rsidR="00FD2AFA">
          <w:fldChar w:fldCharType="end"/>
        </w:r>
        <w:r w:rsidR="00FD2AFA">
          <w:t xml:space="preserve"> </w:t>
        </w:r>
        <w:r w:rsidR="00FD2AFA">
          <w:fldChar w:fldCharType="begin"/>
        </w:r>
        <w:r w:rsidR="00FD2AFA">
          <w:instrText xml:space="preserve"> REF _Ref343095166 \h </w:instrText>
        </w:r>
      </w:ins>
      <w:ins w:id="583" w:author="Justin Fyfe" w:date="2012-12-12T17:05:00Z">
        <w:r w:rsidR="00FD2AFA">
          <w:fldChar w:fldCharType="separate"/>
        </w:r>
        <w:r w:rsidR="00FD2AFA">
          <w:t>Versioning of the FRED API Specification</w:t>
        </w:r>
        <w:r w:rsidR="00FD2AFA">
          <w:fldChar w:fldCharType="end"/>
        </w:r>
        <w:r w:rsidR="00FD2AFA">
          <w:t xml:space="preserve">” on page </w:t>
        </w:r>
        <w:r w:rsidR="00FD2AFA">
          <w:fldChar w:fldCharType="begin"/>
        </w:r>
        <w:r w:rsidR="00FD2AFA">
          <w:instrText xml:space="preserve"> PAGEREF _Ref343095166 \h </w:instrText>
        </w:r>
      </w:ins>
      <w:ins w:id="584" w:author="Justin Fyfe" w:date="2012-12-12T17:05:00Z">
        <w:r w:rsidR="00FD2AFA">
          <w:fldChar w:fldCharType="separate"/>
        </w:r>
        <w:r w:rsidR="00FD2AFA">
          <w:rPr>
            <w:noProof/>
          </w:rPr>
          <w:t>3</w:t>
        </w:r>
        <w:r w:rsidR="00FD2AFA">
          <w:fldChar w:fldCharType="end"/>
        </w:r>
        <w:r w:rsidR="00FD2AFA">
          <w:t>.</w:t>
        </w:r>
      </w:ins>
    </w:p>
    <w:p w14:paraId="293B212B" w14:textId="154DFA49" w:rsidR="004E4A6D" w:rsidRDefault="004E4A6D">
      <w:pPr>
        <w:rPr>
          <w:ins w:id="585" w:author="Justin Fyfe" w:date="2012-12-12T16:44:00Z"/>
        </w:rPr>
        <w:pPrChange w:id="586" w:author="Justin Fyfe" w:date="2012-12-12T16:30:00Z">
          <w:pPr>
            <w:pStyle w:val="Heading2"/>
          </w:pPr>
        </w:pPrChange>
      </w:pPr>
      <w:ins w:id="587" w:author="Justin Fyfe" w:date="2012-12-12T16:44:00Z">
        <w:r>
          <w:t>Examples of valid base URLs are:</w:t>
        </w:r>
      </w:ins>
    </w:p>
    <w:p w14:paraId="663EBD75" w14:textId="46A12AFD" w:rsidR="004E4A6D" w:rsidRDefault="004E4A6D">
      <w:pPr>
        <w:pStyle w:val="ListParagraph"/>
        <w:numPr>
          <w:ilvl w:val="0"/>
          <w:numId w:val="11"/>
        </w:numPr>
        <w:rPr>
          <w:ins w:id="588" w:author="Justin Fyfe" w:date="2012-12-12T16:45:00Z"/>
        </w:rPr>
        <w:pPrChange w:id="589" w:author="Justin Fyfe" w:date="2012-12-12T16:44:00Z">
          <w:pPr>
            <w:pStyle w:val="Heading2"/>
          </w:pPr>
        </w:pPrChange>
      </w:pPr>
      <w:ins w:id="590" w:author="Justin Fyfe" w:date="2012-12-12T16:44:00Z">
        <w:r>
          <w:t>http://</w:t>
        </w:r>
      </w:ins>
      <w:ins w:id="591" w:author="Justin Fyfe" w:date="2012-12-12T16:45:00Z">
        <w:r>
          <w:t>facilities.net/api/fred/1</w:t>
        </w:r>
      </w:ins>
    </w:p>
    <w:p w14:paraId="6B877505" w14:textId="24C952B0" w:rsidR="004E4A6D" w:rsidRDefault="004E4A6D">
      <w:pPr>
        <w:pStyle w:val="ListParagraph"/>
        <w:numPr>
          <w:ilvl w:val="0"/>
          <w:numId w:val="11"/>
        </w:numPr>
        <w:rPr>
          <w:ins w:id="592" w:author="Justin Fyfe" w:date="2012-12-12T16:45:00Z"/>
        </w:rPr>
        <w:pPrChange w:id="593" w:author="Justin Fyfe" w:date="2012-12-12T16:44:00Z">
          <w:pPr>
            <w:pStyle w:val="Heading2"/>
          </w:pPr>
        </w:pPrChange>
      </w:pPr>
      <w:ins w:id="594" w:author="Justin Fyfe" w:date="2012-12-12T16:45:00Z">
        <w:r>
          <w:t>http://</w:t>
        </w:r>
      </w:ins>
      <w:ins w:id="595" w:author="Justin Fyfe" w:date="2012-12-12T16:49:00Z">
        <w:r>
          <w:t>facilities.gov.ab</w:t>
        </w:r>
      </w:ins>
      <w:ins w:id="596" w:author="Justin Fyfe" w:date="2012-12-12T16:45:00Z">
        <w:r>
          <w:t>/api/v1</w:t>
        </w:r>
      </w:ins>
    </w:p>
    <w:p w14:paraId="70A2CD64" w14:textId="1C143C70" w:rsidR="004E4A6D" w:rsidRDefault="004E4A6D">
      <w:pPr>
        <w:pStyle w:val="ListParagraph"/>
        <w:numPr>
          <w:ilvl w:val="0"/>
          <w:numId w:val="11"/>
        </w:numPr>
        <w:rPr>
          <w:ins w:id="597" w:author="Justin Fyfe" w:date="2012-12-12T16:45:00Z"/>
        </w:rPr>
        <w:pPrChange w:id="598" w:author="Justin Fyfe" w:date="2012-12-12T16:44:00Z">
          <w:pPr>
            <w:pStyle w:val="Heading2"/>
          </w:pPr>
        </w:pPrChange>
      </w:pPr>
      <w:ins w:id="599" w:author="Justin Fyfe" w:date="2012-12-12T16:45:00Z">
        <w:r>
          <w:t>http</w:t>
        </w:r>
      </w:ins>
      <w:ins w:id="600" w:author="Justin Fyfe" w:date="2012-12-12T16:49:00Z">
        <w:r>
          <w:t>s</w:t>
        </w:r>
      </w:ins>
      <w:ins w:id="601" w:author="Justin Fyfe" w:date="2012-12-12T16:45:00Z">
        <w:r>
          <w:t>://</w:t>
        </w:r>
      </w:ins>
      <w:ins w:id="602" w:author="Justin Fyfe" w:date="2012-12-12T16:49:00Z">
        <w:r>
          <w:t>secure.</w:t>
        </w:r>
      </w:ins>
      <w:ins w:id="603" w:author="Justin Fyfe" w:date="2012-12-12T16:45:00Z">
        <w:r>
          <w:t>facilities.</w:t>
        </w:r>
      </w:ins>
      <w:ins w:id="604" w:author="Justin Fyfe" w:date="2012-12-12T16:50:00Z">
        <w:r>
          <w:t>org</w:t>
        </w:r>
      </w:ins>
      <w:ins w:id="605" w:author="Justin Fyfe" w:date="2012-12-12T16:45:00Z">
        <w:r>
          <w:t>/api/fred/20130101</w:t>
        </w:r>
      </w:ins>
    </w:p>
    <w:p w14:paraId="7F113593" w14:textId="14597691" w:rsidR="004E4A6D" w:rsidRDefault="004E4A6D">
      <w:pPr>
        <w:rPr>
          <w:ins w:id="606" w:author="Justin Fyfe" w:date="2012-12-12T16:45:00Z"/>
        </w:rPr>
        <w:pPrChange w:id="607" w:author="Justin Fyfe" w:date="2012-12-12T16:45:00Z">
          <w:pPr>
            <w:pStyle w:val="Heading2"/>
          </w:pPr>
        </w:pPrChange>
      </w:pPr>
      <w:ins w:id="608" w:author="Justin Fyfe" w:date="2012-12-12T16:45:00Z">
        <w:r>
          <w:t>Examples of invalid base URLs are:</w:t>
        </w:r>
      </w:ins>
    </w:p>
    <w:p w14:paraId="30C518E9" w14:textId="3A867C9E" w:rsidR="004E4A6D" w:rsidRDefault="004E4A6D">
      <w:pPr>
        <w:pStyle w:val="ListParagraph"/>
        <w:numPr>
          <w:ilvl w:val="0"/>
          <w:numId w:val="12"/>
        </w:numPr>
        <w:rPr>
          <w:ins w:id="609" w:author="Justin Fyfe" w:date="2012-12-12T16:46:00Z"/>
        </w:rPr>
        <w:pPrChange w:id="610" w:author="Justin Fyfe" w:date="2012-12-12T16:45:00Z">
          <w:pPr>
            <w:pStyle w:val="Heading2"/>
          </w:pPr>
        </w:pPrChange>
      </w:pPr>
      <w:ins w:id="611" w:author="Justin Fyfe" w:date="2012-12-12T16:46:00Z">
        <w:r>
          <w:t>http://facilities.net/fred (Does not expose the FRED version)</w:t>
        </w:r>
      </w:ins>
    </w:p>
    <w:p w14:paraId="76ECB653" w14:textId="3FFBD33C" w:rsidR="004E4A6D" w:rsidRDefault="004E4A6D">
      <w:pPr>
        <w:pStyle w:val="ListParagraph"/>
        <w:numPr>
          <w:ilvl w:val="0"/>
          <w:numId w:val="12"/>
        </w:numPr>
        <w:rPr>
          <w:ins w:id="612" w:author="Justin Fyfe" w:date="2012-12-12T17:04:00Z"/>
        </w:rPr>
        <w:pPrChange w:id="613" w:author="Justin Fyfe" w:date="2012-12-12T16:45:00Z">
          <w:pPr>
            <w:pStyle w:val="Heading2"/>
          </w:pPr>
        </w:pPrChange>
      </w:pPr>
      <w:ins w:id="614" w:author="Justin Fyfe" w:date="2012-12-12T16:46:00Z">
        <w:r>
          <w:t>http://facilities.net/api/fred/v1/v2 (Conflicting version numbers)</w:t>
        </w:r>
      </w:ins>
    </w:p>
    <w:p w14:paraId="7DD23D95" w14:textId="7AE403EF" w:rsidR="00FD2AFA" w:rsidRDefault="00FD2AFA">
      <w:pPr>
        <w:pStyle w:val="ListParagraph"/>
        <w:numPr>
          <w:ilvl w:val="0"/>
          <w:numId w:val="12"/>
        </w:numPr>
        <w:rPr>
          <w:ins w:id="615" w:author="Justin Fyfe" w:date="2012-12-12T16:46:00Z"/>
        </w:rPr>
        <w:pPrChange w:id="616" w:author="Justin Fyfe" w:date="2012-12-12T16:45:00Z">
          <w:pPr>
            <w:pStyle w:val="Heading2"/>
          </w:pPr>
        </w:pPrChange>
      </w:pPr>
      <w:ins w:id="617" w:author="Justin Fyfe" w:date="2012-12-12T17:04:00Z">
        <w:r>
          <w:t>http://facilities.net/api/fred/v1andv2 (Two semantically incompatible versions on the same base UR</w:t>
        </w:r>
      </w:ins>
      <w:ins w:id="618" w:author="Justin Fyfe" w:date="2012-12-12T17:05:00Z">
        <w:r>
          <w:t>L</w:t>
        </w:r>
      </w:ins>
      <w:ins w:id="619" w:author="Justin Fyfe" w:date="2012-12-12T17:04:00Z">
        <w:r>
          <w:t>)</w:t>
        </w:r>
      </w:ins>
    </w:p>
    <w:p w14:paraId="1EC579D1" w14:textId="70D7EA22" w:rsidR="00946BE0" w:rsidRDefault="00946BE0" w:rsidP="004C2018">
      <w:pPr>
        <w:pStyle w:val="Heading2"/>
        <w:rPr>
          <w:ins w:id="620" w:author="Justin Fyfe" w:date="2012-12-12T14:07:00Z"/>
        </w:rPr>
      </w:pPr>
      <w:ins w:id="621" w:author="Justin Fyfe" w:date="2012-12-12T14:07:00Z">
        <w:r>
          <w:t>Authenticate</w:t>
        </w:r>
      </w:ins>
    </w:p>
    <w:p w14:paraId="30E1E0B2" w14:textId="01B994FC" w:rsidR="00946BE0" w:rsidRPr="00CD68FA" w:rsidRDefault="00946BE0">
      <w:pPr>
        <w:rPr>
          <w:ins w:id="622" w:author="Justin Fyfe" w:date="2012-12-12T14:01:00Z"/>
        </w:rPr>
        <w:pPrChange w:id="623" w:author="Justin Fyfe" w:date="2012-12-12T14:07:00Z">
          <w:pPr>
            <w:pStyle w:val="Heading2"/>
          </w:pPr>
        </w:pPrChange>
      </w:pPr>
      <w:ins w:id="624" w:author="Justin Fyfe" w:date="2012-12-12T14:07:00Z">
        <w:r>
          <w:t xml:space="preserve">The authenticate </w:t>
        </w:r>
        <w:r w:rsidR="008A38C3">
          <w:t xml:space="preserve">transaction </w:t>
        </w:r>
      </w:ins>
      <w:ins w:id="625" w:author="Justin Fyfe" w:date="2012-12-12T17:21:00Z">
        <w:r w:rsidR="004C2018">
          <w:t>.. Describe authentication here.</w:t>
        </w:r>
      </w:ins>
    </w:p>
    <w:p w14:paraId="09B452FB" w14:textId="77777777" w:rsidR="006B19B0" w:rsidRDefault="006B19B0" w:rsidP="006B19B0">
      <w:pPr>
        <w:pStyle w:val="Heading2"/>
      </w:pPr>
      <w:r>
        <w:t>Record and Maintain Facility Data</w:t>
      </w:r>
    </w:p>
    <w:p w14:paraId="65E02C57" w14:textId="54E06C25" w:rsidR="006B19B0" w:rsidRDefault="006A2A71" w:rsidP="006B19B0">
      <w:r>
        <w:t xml:space="preserve">The record and maintain facility data transaction (FRED transaction </w:t>
      </w:r>
      <w:del w:id="626" w:author="Justin Fyfe" w:date="2012-12-12T14:08:00Z">
        <w:r w:rsidDel="008A38C3">
          <w:delText>1</w:delText>
        </w:r>
      </w:del>
      <w:ins w:id="627" w:author="Justin Fyfe" w:date="2012-12-12T14:08:00Z">
        <w:r w:rsidR="008A38C3">
          <w:t>3</w:t>
        </w:r>
      </w:ins>
      <w:r>
        <w:t xml:space="preserve">) describes the processes under which a </w:t>
      </w:r>
      <w:r w:rsidR="00E25364">
        <w:t xml:space="preserve">facility data source </w:t>
      </w:r>
      <w:r>
        <w:t xml:space="preserve">notifies the </w:t>
      </w:r>
      <w:r w:rsidR="00E25364">
        <w:t xml:space="preserve">facility repository when new </w:t>
      </w:r>
      <w:r>
        <w:t xml:space="preserve">facilities </w:t>
      </w:r>
      <w:r w:rsidR="00E25364">
        <w:t xml:space="preserve">are </w:t>
      </w:r>
      <w:r>
        <w:t>registered, or update</w:t>
      </w:r>
      <w:r w:rsidR="00E25364">
        <w:t>d</w:t>
      </w:r>
      <w:r>
        <w:t>. This transaction fulfills FR03 (Register Facility) and FR05 (Update Facility) interactions identified in the CHP framework.</w:t>
      </w:r>
    </w:p>
    <w:p w14:paraId="6411F88B" w14:textId="77777777" w:rsidR="006B19B0" w:rsidRDefault="006B19B0" w:rsidP="006B19B0">
      <w:pPr>
        <w:pStyle w:val="Heading3"/>
      </w:pPr>
      <w:r>
        <w:t>Scope</w:t>
      </w:r>
    </w:p>
    <w:p w14:paraId="14EA9CC2" w14:textId="57A3AB97" w:rsidR="00736724" w:rsidRDefault="00E25364" w:rsidP="002D06A6">
      <w:r>
        <w:t xml:space="preserve">The actors that are involved in this transaction are illustrated in </w:t>
      </w:r>
      <w:r w:rsidR="002D06A6">
        <w:fldChar w:fldCharType="begin"/>
      </w:r>
      <w:r w:rsidR="002D06A6">
        <w:instrText xml:space="preserve"> REF _Ref341163318 \h </w:instrText>
      </w:r>
      <w:r w:rsidR="002D06A6">
        <w:fldChar w:fldCharType="separate"/>
      </w:r>
      <w:r w:rsidR="00B54D26">
        <w:t xml:space="preserve">Figure </w:t>
      </w:r>
      <w:r w:rsidR="00B54D26">
        <w:rPr>
          <w:noProof/>
        </w:rPr>
        <w:t>3</w:t>
      </w:r>
      <w:r w:rsidR="002D06A6">
        <w:fldChar w:fldCharType="end"/>
      </w:r>
      <w:r>
        <w:t>.</w:t>
      </w:r>
    </w:p>
    <w:p w14:paraId="4F612C51" w14:textId="69320DDD" w:rsidR="002D06A6" w:rsidRDefault="008A38C3" w:rsidP="002D06A6">
      <w:pPr>
        <w:keepNext/>
        <w:jc w:val="center"/>
      </w:pPr>
      <w:r>
        <w:object w:dxaOrig="5994" w:dyaOrig="880" w14:anchorId="02B15C64">
          <v:shape id="_x0000_i1028" type="#_x0000_t75" style="width:300pt;height:44.25pt" o:ole="">
            <v:imagedata r:id="rId22" o:title=""/>
          </v:shape>
          <o:OLEObject Type="Embed" ProgID="Visio.Drawing.11" ShapeID="_x0000_i1028" DrawAspect="Content" ObjectID="_1416899957" r:id="rId23"/>
        </w:object>
      </w:r>
    </w:p>
    <w:p w14:paraId="5DEE0151" w14:textId="2B37DA20" w:rsidR="002D06A6" w:rsidRDefault="002D06A6" w:rsidP="002D06A6">
      <w:pPr>
        <w:pStyle w:val="Caption"/>
        <w:jc w:val="center"/>
      </w:pPr>
      <w:bookmarkStart w:id="628" w:name="_Ref341163318"/>
      <w:r>
        <w:t xml:space="preserve">Figure </w:t>
      </w:r>
      <w:fldSimple w:instr=" SEQ Figure \* ARABIC ">
        <w:ins w:id="629" w:author="Justin Fyfe" w:date="2012-12-12T17:18:00Z">
          <w:r w:rsidR="004C2018">
            <w:rPr>
              <w:noProof/>
            </w:rPr>
            <w:t>8</w:t>
          </w:r>
        </w:ins>
        <w:del w:id="630" w:author="Justin Fyfe" w:date="2012-12-12T16:10:00Z">
          <w:r w:rsidR="00261A08" w:rsidDel="00565F63">
            <w:rPr>
              <w:noProof/>
            </w:rPr>
            <w:delText>3</w:delText>
          </w:r>
        </w:del>
      </w:fldSimple>
      <w:bookmarkEnd w:id="628"/>
      <w:r>
        <w:t xml:space="preserve"> – Record and maintain facility data actors</w:t>
      </w:r>
    </w:p>
    <w:p w14:paraId="0820820E" w14:textId="12728B92" w:rsidR="002D06A6" w:rsidRDefault="002D06A6" w:rsidP="002D06A6">
      <w:pPr>
        <w:jc w:val="center"/>
      </w:pPr>
    </w:p>
    <w:tbl>
      <w:tblPr>
        <w:tblStyle w:val="TableGrid"/>
        <w:tblW w:w="0" w:type="auto"/>
        <w:tblLook w:val="04A0" w:firstRow="1" w:lastRow="0" w:firstColumn="1" w:lastColumn="0" w:noHBand="0" w:noVBand="1"/>
      </w:tblPr>
      <w:tblGrid>
        <w:gridCol w:w="2898"/>
        <w:gridCol w:w="6678"/>
      </w:tblGrid>
      <w:tr w:rsidR="006B19B0" w14:paraId="757FEE1E" w14:textId="77777777" w:rsidTr="002D06A6">
        <w:tc>
          <w:tcPr>
            <w:tcW w:w="2898" w:type="dxa"/>
          </w:tcPr>
          <w:p w14:paraId="078C6D63" w14:textId="77777777" w:rsidR="006B19B0" w:rsidRPr="006B19B0" w:rsidRDefault="006B19B0" w:rsidP="00801AF7">
            <w:pPr>
              <w:rPr>
                <w:b/>
              </w:rPr>
            </w:pPr>
            <w:r>
              <w:rPr>
                <w:b/>
              </w:rPr>
              <w:t>Actor</w:t>
            </w:r>
          </w:p>
        </w:tc>
        <w:tc>
          <w:tcPr>
            <w:tcW w:w="6678" w:type="dxa"/>
          </w:tcPr>
          <w:p w14:paraId="314D1734" w14:textId="3C67EAE8" w:rsidR="006B19B0" w:rsidRPr="006B19B0" w:rsidRDefault="002D06A6" w:rsidP="002D06A6">
            <w:pPr>
              <w:rPr>
                <w:b/>
              </w:rPr>
            </w:pPr>
            <w:r>
              <w:rPr>
                <w:b/>
              </w:rPr>
              <w:t>Purpose</w:t>
            </w:r>
          </w:p>
        </w:tc>
      </w:tr>
      <w:tr w:rsidR="006B19B0" w14:paraId="258D927A" w14:textId="77777777" w:rsidTr="002D06A6">
        <w:tc>
          <w:tcPr>
            <w:tcW w:w="2898" w:type="dxa"/>
          </w:tcPr>
          <w:p w14:paraId="47DEF8FF" w14:textId="529EF967" w:rsidR="006B19B0" w:rsidRDefault="002D06A6" w:rsidP="001C5491">
            <w:r>
              <w:t xml:space="preserve">Facility </w:t>
            </w:r>
            <w:r w:rsidR="001C5491">
              <w:t>Registry</w:t>
            </w:r>
          </w:p>
        </w:tc>
        <w:tc>
          <w:tcPr>
            <w:tcW w:w="6678" w:type="dxa"/>
          </w:tcPr>
          <w:p w14:paraId="50033177" w14:textId="07640670" w:rsidR="006B19B0" w:rsidRDefault="002D06A6" w:rsidP="002D06A6">
            <w:r>
              <w:t xml:space="preserve">Services facility data for an organization or jurisdiction. Responsible for the maintenance of that data over a long period of time and making that data available to other applications. </w:t>
            </w:r>
          </w:p>
        </w:tc>
      </w:tr>
      <w:tr w:rsidR="006B19B0" w14:paraId="0FD66495" w14:textId="77777777" w:rsidTr="002D06A6">
        <w:tc>
          <w:tcPr>
            <w:tcW w:w="2898" w:type="dxa"/>
          </w:tcPr>
          <w:p w14:paraId="4339098B" w14:textId="74AD76D5" w:rsidR="006B19B0" w:rsidRDefault="002D06A6" w:rsidP="00801AF7">
            <w:r>
              <w:t>Facility Data Source</w:t>
            </w:r>
          </w:p>
        </w:tc>
        <w:tc>
          <w:tcPr>
            <w:tcW w:w="6678" w:type="dxa"/>
          </w:tcPr>
          <w:p w14:paraId="7E2FEE50" w14:textId="1C78FFEA" w:rsidR="006B19B0" w:rsidRDefault="002D06A6" w:rsidP="002D06A6">
            <w:r>
              <w:t>An application which is capable of generating or updating facility data. This application may provide a user interface for editing of facility details or may simply be an export function of a legacy system.</w:t>
            </w:r>
          </w:p>
        </w:tc>
      </w:tr>
    </w:tbl>
    <w:p w14:paraId="2EDD62CD" w14:textId="77777777" w:rsidR="006B19B0" w:rsidRDefault="006B19B0" w:rsidP="006B19B0">
      <w:pPr>
        <w:pStyle w:val="Heading3"/>
      </w:pPr>
      <w:r>
        <w:t>Use Case(s)</w:t>
      </w:r>
    </w:p>
    <w:p w14:paraId="7E240E90" w14:textId="77777777" w:rsidR="006B19B0" w:rsidRPr="006B19B0" w:rsidRDefault="006B19B0" w:rsidP="006B19B0">
      <w:r>
        <w:t>Place any use cases that support this transaction here, or merely reference them and provide them in an index.</w:t>
      </w:r>
    </w:p>
    <w:p w14:paraId="484F9E14" w14:textId="7870AD67" w:rsidR="006B19B0" w:rsidRDefault="006B19B0" w:rsidP="006B19B0">
      <w:pPr>
        <w:pStyle w:val="Heading3"/>
      </w:pPr>
      <w:r>
        <w:t xml:space="preserve">Open Data Formats </w:t>
      </w:r>
      <w:r w:rsidR="002D06A6">
        <w:t xml:space="preserve">/ Standards </w:t>
      </w:r>
      <w:r>
        <w:t>Referenced</w:t>
      </w:r>
    </w:p>
    <w:p w14:paraId="68FE686B" w14:textId="7C6C583D" w:rsidR="002D06A6" w:rsidRDefault="002D06A6" w:rsidP="002D06A6">
      <w:r>
        <w:t>This transaction makes use of the following standards:</w:t>
      </w:r>
    </w:p>
    <w:p w14:paraId="15B92FD2" w14:textId="440B3C53" w:rsidR="002D06A6" w:rsidRDefault="00946BE0" w:rsidP="002D06A6">
      <w:pPr>
        <w:pStyle w:val="ListParagraph"/>
        <w:numPr>
          <w:ilvl w:val="0"/>
          <w:numId w:val="4"/>
        </w:numPr>
      </w:pPr>
      <w:ins w:id="631" w:author="Justin Fyfe" w:date="2012-12-12T14:05:00Z">
        <w:r>
          <w:t>IETF RFC 2616 (</w:t>
        </w:r>
      </w:ins>
      <w:r w:rsidR="002D06A6">
        <w:t>HTTP 1.1</w:t>
      </w:r>
      <w:ins w:id="632" w:author="Justin Fyfe" w:date="2012-12-12T14:05:00Z">
        <w:r>
          <w:t>)</w:t>
        </w:r>
      </w:ins>
    </w:p>
    <w:p w14:paraId="11249E71" w14:textId="56CBC625" w:rsidR="002D06A6" w:rsidDel="004F06A6" w:rsidRDefault="002D06A6" w:rsidP="002D06A6">
      <w:pPr>
        <w:pStyle w:val="ListParagraph"/>
        <w:numPr>
          <w:ilvl w:val="0"/>
          <w:numId w:val="4"/>
        </w:numPr>
        <w:rPr>
          <w:del w:id="633" w:author="Justin Fyfe" w:date="2012-12-12T17:26:00Z"/>
        </w:rPr>
      </w:pPr>
      <w:del w:id="634" w:author="Justin Fyfe" w:date="2012-12-12T17:26:00Z">
        <w:r w:rsidDel="004F06A6">
          <w:delText>W3C WGS84 Basic Geographic Latitude &amp; Longitude Vocabulary</w:delText>
        </w:r>
      </w:del>
    </w:p>
    <w:p w14:paraId="2DB0A57A" w14:textId="57DA58FE" w:rsidR="00D25C0D" w:rsidRDefault="00D25C0D" w:rsidP="002D06A6">
      <w:pPr>
        <w:pStyle w:val="ListParagraph"/>
        <w:numPr>
          <w:ilvl w:val="0"/>
          <w:numId w:val="4"/>
        </w:numPr>
        <w:rPr>
          <w:ins w:id="635" w:author="Justin Fyfe" w:date="2012-12-12T17:26:00Z"/>
        </w:rPr>
      </w:pPr>
      <w:r>
        <w:t>IETF RFC</w:t>
      </w:r>
      <w:ins w:id="636" w:author="Justin Fyfe" w:date="2012-12-12T14:05:00Z">
        <w:r w:rsidR="00946BE0">
          <w:t xml:space="preserve"> </w:t>
        </w:r>
      </w:ins>
      <w:r>
        <w:t>4627</w:t>
      </w:r>
      <w:ins w:id="637" w:author="Justin Fyfe" w:date="2012-12-12T14:05:00Z">
        <w:r w:rsidR="00946BE0">
          <w:t xml:space="preserve"> (JSON Media Types)</w:t>
        </w:r>
      </w:ins>
    </w:p>
    <w:p w14:paraId="00822E54" w14:textId="5FE9EDE8" w:rsidR="004C2018" w:rsidRPr="002D06A6" w:rsidRDefault="004C2018" w:rsidP="002D06A6">
      <w:pPr>
        <w:pStyle w:val="ListParagraph"/>
        <w:numPr>
          <w:ilvl w:val="0"/>
          <w:numId w:val="4"/>
        </w:numPr>
      </w:pPr>
      <w:ins w:id="638" w:author="Justin Fyfe" w:date="2012-12-12T17:26:00Z">
        <w:r>
          <w:t>ISO 8601 (</w:t>
        </w:r>
        <w:r w:rsidR="004F06A6">
          <w:t>Date/Time Format)</w:t>
        </w:r>
      </w:ins>
    </w:p>
    <w:p w14:paraId="381B1889" w14:textId="77777777" w:rsidR="006B19B0" w:rsidRPr="006B19B0" w:rsidRDefault="006B19B0" w:rsidP="006B19B0">
      <w:pPr>
        <w:pStyle w:val="Heading3"/>
      </w:pPr>
      <w:r>
        <w:t>Interactions</w:t>
      </w:r>
    </w:p>
    <w:p w14:paraId="0289186A" w14:textId="7B773275" w:rsidR="00736724" w:rsidRDefault="00AB4D74" w:rsidP="00736724">
      <w:r>
        <w:fldChar w:fldCharType="begin"/>
      </w:r>
      <w:r>
        <w:instrText xml:space="preserve"> REF _Ref341171219 \h </w:instrText>
      </w:r>
      <w:r>
        <w:fldChar w:fldCharType="separate"/>
      </w:r>
      <w:r w:rsidR="00B54D26">
        <w:t xml:space="preserve">Figure </w:t>
      </w:r>
      <w:r w:rsidR="00B54D26">
        <w:rPr>
          <w:noProof/>
        </w:rPr>
        <w:t>4</w:t>
      </w:r>
      <w:r>
        <w:fldChar w:fldCharType="end"/>
      </w:r>
      <w:r>
        <w:t xml:space="preserve"> i</w:t>
      </w:r>
      <w:r w:rsidR="002D06A6">
        <w:t>llustrates the sequence of messaging between the Facility Data Source (</w:t>
      </w:r>
      <w:r w:rsidR="00CD34C9">
        <w:t xml:space="preserve">FRED_SRC) actor and Facility Registry </w:t>
      </w:r>
      <w:r w:rsidR="002D06A6">
        <w:t>(FRED_</w:t>
      </w:r>
      <w:r w:rsidR="00CD34C9">
        <w:t>REG</w:t>
      </w:r>
      <w:r w:rsidR="002D06A6">
        <w:t>).</w:t>
      </w:r>
    </w:p>
    <w:p w14:paraId="5F598B3E" w14:textId="05EF8FBF" w:rsidR="00AB4D74" w:rsidRDefault="005E1A89" w:rsidP="00AB4D74">
      <w:pPr>
        <w:pStyle w:val="Caption"/>
        <w:jc w:val="center"/>
      </w:pPr>
      <w:r>
        <w:object w:dxaOrig="4159" w:dyaOrig="4432" w14:anchorId="6B751690">
          <v:shape id="_x0000_i1029" type="#_x0000_t75" style="width:207.75pt;height:221.25pt" o:ole="">
            <v:imagedata r:id="rId24" o:title=""/>
          </v:shape>
          <o:OLEObject Type="Embed" ProgID="Visio.Drawing.11" ShapeID="_x0000_i1029" DrawAspect="Content" ObjectID="_1416899958" r:id="rId25"/>
        </w:object>
      </w:r>
    </w:p>
    <w:p w14:paraId="607A4969" w14:textId="093FB25A" w:rsidR="00736724" w:rsidRDefault="00AB4D74" w:rsidP="00AB4D74">
      <w:pPr>
        <w:pStyle w:val="Caption"/>
        <w:jc w:val="center"/>
      </w:pPr>
      <w:bookmarkStart w:id="639" w:name="_Ref341171219"/>
      <w:r>
        <w:t xml:space="preserve">Figure </w:t>
      </w:r>
      <w:fldSimple w:instr=" SEQ Figure \* ARABIC ">
        <w:ins w:id="640" w:author="Justin Fyfe" w:date="2012-12-12T17:18:00Z">
          <w:r w:rsidR="004C2018">
            <w:rPr>
              <w:noProof/>
            </w:rPr>
            <w:t>9</w:t>
          </w:r>
        </w:ins>
        <w:del w:id="641" w:author="Justin Fyfe" w:date="2012-12-12T16:10:00Z">
          <w:r w:rsidR="00261A08" w:rsidDel="00565F63">
            <w:rPr>
              <w:noProof/>
            </w:rPr>
            <w:delText>4</w:delText>
          </w:r>
        </w:del>
      </w:fldSimple>
      <w:bookmarkEnd w:id="639"/>
      <w:r>
        <w:t xml:space="preserve"> - Record and Maintain facility interactions</w:t>
      </w:r>
    </w:p>
    <w:p w14:paraId="3199F9A8" w14:textId="77777777" w:rsidR="00AB4D74" w:rsidRPr="00AB4D74" w:rsidRDefault="00AB4D74" w:rsidP="00AB4D74"/>
    <w:p w14:paraId="61C31538" w14:textId="77777777" w:rsidR="00AB4D74" w:rsidRDefault="00AB4D74" w:rsidP="00AB4D74">
      <w:pPr>
        <w:pStyle w:val="Heading3"/>
      </w:pPr>
      <w:r>
        <w:t>Triggering Events</w:t>
      </w:r>
    </w:p>
    <w:p w14:paraId="5975748B" w14:textId="6E2DAE9A" w:rsidR="00AB4D74" w:rsidRDefault="00AB4D74" w:rsidP="00AB4D74">
      <w:r>
        <w:t>The facility data source will execute one of register facility or update facility events against the facility registry.</w:t>
      </w:r>
    </w:p>
    <w:p w14:paraId="4E5F361C" w14:textId="370DA404" w:rsidR="006B19B0" w:rsidRDefault="0050738F" w:rsidP="006F1483">
      <w:pPr>
        <w:pStyle w:val="Heading4"/>
      </w:pPr>
      <w:r>
        <w:t xml:space="preserve">Register </w:t>
      </w:r>
      <w:r w:rsidR="001C5491">
        <w:t>Facility</w:t>
      </w:r>
    </w:p>
    <w:p w14:paraId="5E364C14" w14:textId="77777777" w:rsidR="006F1483" w:rsidRDefault="006F1483" w:rsidP="006F1483">
      <w:r>
        <w:t>When a new facility has been added to the facility data source or when the facility data source deems it appropriate to share a facility it has not previously shared with the facility registry, it will notify the facility registry of this addition using the record facility transaction.</w:t>
      </w:r>
    </w:p>
    <w:p w14:paraId="64118D28" w14:textId="77777777" w:rsidR="006F1483" w:rsidRDefault="006F1483" w:rsidP="006F1483">
      <w:r>
        <w:t>Changes to an existing record on the facility data source will trigger a revise facility action.</w:t>
      </w:r>
    </w:p>
    <w:p w14:paraId="4BEF5F0C" w14:textId="77777777" w:rsidR="003F123E" w:rsidRDefault="003F123E" w:rsidP="006F1483">
      <w:pPr>
        <w:pStyle w:val="Heading5"/>
      </w:pPr>
      <w:r>
        <w:t>Message Semantics</w:t>
      </w:r>
    </w:p>
    <w:p w14:paraId="4649F3C9" w14:textId="2CAE3F54" w:rsidR="00041A2C" w:rsidDel="00254D81" w:rsidRDefault="006F1483" w:rsidP="00CD68FA">
      <w:pPr>
        <w:rPr>
          <w:del w:id="642" w:author="Justin Fyfe" w:date="2012-12-12T13:56:00Z"/>
          <w:b/>
        </w:rPr>
      </w:pPr>
      <w:r>
        <w:rPr>
          <w:b/>
        </w:rPr>
        <w:t xml:space="preserve">HTTP Method: </w:t>
      </w:r>
      <w:r>
        <w:t>POST</w:t>
      </w:r>
      <w:r>
        <w:br/>
      </w:r>
      <w:r>
        <w:rPr>
          <w:b/>
        </w:rPr>
        <w:t xml:space="preserve">Resource: </w:t>
      </w:r>
      <w:r>
        <w:t>{base}/facilities</w:t>
      </w:r>
      <w:r>
        <w:br/>
      </w:r>
      <w:r>
        <w:rPr>
          <w:b/>
        </w:rPr>
        <w:t xml:space="preserve">Content Type: </w:t>
      </w:r>
      <w:r w:rsidR="00D25C0D">
        <w:t>application</w:t>
      </w:r>
      <w:r w:rsidR="007647CB">
        <w:t>/json</w:t>
      </w:r>
      <w:r w:rsidR="00041A2C">
        <w:br/>
      </w:r>
      <w:del w:id="643" w:author="Justin Fyfe" w:date="2012-12-12T13:56:00Z">
        <w:r w:rsidR="00041A2C" w:rsidDel="00254D81">
          <w:rPr>
            <w:b/>
          </w:rPr>
          <w:delText>Response Codes:</w:delText>
        </w:r>
      </w:del>
    </w:p>
    <w:p w14:paraId="1E1A3C44" w14:textId="7392A401" w:rsidR="00041A2C" w:rsidRPr="00AF38A2" w:rsidDel="00254D81" w:rsidRDefault="00041A2C">
      <w:pPr>
        <w:rPr>
          <w:del w:id="644" w:author="Justin Fyfe" w:date="2012-12-12T13:56:00Z"/>
          <w:b/>
        </w:rPr>
        <w:pPrChange w:id="645" w:author="Justin Fyfe" w:date="2012-12-12T13:56:00Z">
          <w:pPr>
            <w:pStyle w:val="ListParagraph"/>
            <w:numPr>
              <w:numId w:val="9"/>
            </w:numPr>
            <w:ind w:hanging="360"/>
          </w:pPr>
        </w:pPrChange>
      </w:pPr>
      <w:del w:id="646" w:author="Justin Fyfe" w:date="2012-12-12T13:56:00Z">
        <w:r w:rsidDel="00254D81">
          <w:rPr>
            <w:b/>
          </w:rPr>
          <w:delText xml:space="preserve">200 </w:delText>
        </w:r>
        <w:r w:rsidDel="00254D81">
          <w:delText>– Facility data was created</w:delText>
        </w:r>
      </w:del>
    </w:p>
    <w:p w14:paraId="6F86B2CC" w14:textId="2C8385F4" w:rsidR="00041A2C" w:rsidRPr="00AF38A2" w:rsidDel="00254D81" w:rsidRDefault="00041A2C">
      <w:pPr>
        <w:rPr>
          <w:del w:id="647" w:author="Justin Fyfe" w:date="2012-12-12T13:56:00Z"/>
          <w:b/>
        </w:rPr>
        <w:pPrChange w:id="648" w:author="Justin Fyfe" w:date="2012-12-12T13:56:00Z">
          <w:pPr>
            <w:pStyle w:val="ListParagraph"/>
            <w:numPr>
              <w:numId w:val="9"/>
            </w:numPr>
            <w:ind w:hanging="360"/>
          </w:pPr>
        </w:pPrChange>
      </w:pPr>
      <w:del w:id="649" w:author="Justin Fyfe" w:date="2012-12-12T13:56:00Z">
        <w:r w:rsidDel="00254D81">
          <w:rPr>
            <w:b/>
          </w:rPr>
          <w:delText xml:space="preserve">403 </w:delText>
        </w:r>
        <w:r w:rsidDel="00254D81">
          <w:delText>– Permission to create a facility is missing</w:delText>
        </w:r>
      </w:del>
    </w:p>
    <w:p w14:paraId="1D8641DC" w14:textId="3C061D79" w:rsidR="00041A2C" w:rsidRPr="002420D3" w:rsidDel="00254D81" w:rsidRDefault="00041A2C">
      <w:pPr>
        <w:rPr>
          <w:del w:id="650" w:author="Justin Fyfe" w:date="2012-12-12T13:56:00Z"/>
          <w:b/>
        </w:rPr>
        <w:pPrChange w:id="651" w:author="Justin Fyfe" w:date="2012-12-12T13:56:00Z">
          <w:pPr>
            <w:pStyle w:val="ListParagraph"/>
            <w:numPr>
              <w:numId w:val="9"/>
            </w:numPr>
            <w:ind w:hanging="360"/>
          </w:pPr>
        </w:pPrChange>
      </w:pPr>
      <w:del w:id="652" w:author="Justin Fyfe" w:date="2012-12-12T13:56:00Z">
        <w:r w:rsidDel="00254D81">
          <w:rPr>
            <w:b/>
          </w:rPr>
          <w:delText xml:space="preserve">409 – </w:delText>
        </w:r>
        <w:r w:rsidDel="00254D81">
          <w:delText>The registry has detected that a duplicate facility exists</w:delText>
        </w:r>
      </w:del>
    </w:p>
    <w:p w14:paraId="5B23B4DC" w14:textId="478EB0C4" w:rsidR="002420D3" w:rsidRPr="00AF38A2" w:rsidDel="00254D81" w:rsidRDefault="002420D3">
      <w:pPr>
        <w:rPr>
          <w:del w:id="653" w:author="Justin Fyfe" w:date="2012-12-12T13:56:00Z"/>
          <w:b/>
        </w:rPr>
        <w:pPrChange w:id="654" w:author="Justin Fyfe" w:date="2012-12-12T13:56:00Z">
          <w:pPr>
            <w:pStyle w:val="ListParagraph"/>
            <w:numPr>
              <w:numId w:val="9"/>
            </w:numPr>
            <w:ind w:hanging="360"/>
          </w:pPr>
        </w:pPrChange>
      </w:pPr>
      <w:del w:id="655" w:author="Justin Fyfe" w:date="2012-12-12T13:56:00Z">
        <w:r w:rsidDel="00254D81">
          <w:rPr>
            <w:b/>
          </w:rPr>
          <w:delText xml:space="preserve">415 – </w:delText>
        </w:r>
        <w:r w:rsidRPr="002420D3" w:rsidDel="00254D81">
          <w:delText>The</w:delText>
        </w:r>
        <w:r w:rsidDel="00254D81">
          <w:rPr>
            <w:b/>
          </w:rPr>
          <w:delText xml:space="preserve"> </w:delText>
        </w:r>
        <w:r w:rsidRPr="002420D3" w:rsidDel="00254D81">
          <w:delText>registry</w:delText>
        </w:r>
        <w:r w:rsidDel="00254D81">
          <w:delText xml:space="preserve"> does not support the submitted data encoding/format.</w:delText>
        </w:r>
      </w:del>
    </w:p>
    <w:p w14:paraId="4299513D" w14:textId="33C04E8F" w:rsidR="00041A2C" w:rsidRPr="00AF38A2" w:rsidDel="00254D81" w:rsidRDefault="00041A2C">
      <w:pPr>
        <w:rPr>
          <w:del w:id="656" w:author="Justin Fyfe" w:date="2012-12-12T13:56:00Z"/>
          <w:b/>
        </w:rPr>
        <w:pPrChange w:id="657" w:author="Justin Fyfe" w:date="2012-12-12T13:56:00Z">
          <w:pPr>
            <w:pStyle w:val="ListParagraph"/>
            <w:numPr>
              <w:numId w:val="9"/>
            </w:numPr>
            <w:ind w:hanging="360"/>
          </w:pPr>
        </w:pPrChange>
      </w:pPr>
      <w:del w:id="658" w:author="Justin Fyfe" w:date="2012-12-12T13:56:00Z">
        <w:r w:rsidDel="00254D81">
          <w:rPr>
            <w:b/>
          </w:rPr>
          <w:delText xml:space="preserve">500 </w:delText>
        </w:r>
        <w:r w:rsidDel="00254D81">
          <w:delText>– An execution error occurred creating the facility</w:delText>
        </w:r>
      </w:del>
    </w:p>
    <w:p w14:paraId="78A955A7" w14:textId="2EE648C4" w:rsidR="00041A2C" w:rsidDel="00254D81" w:rsidRDefault="00041A2C" w:rsidP="00254D81">
      <w:pPr>
        <w:rPr>
          <w:del w:id="659" w:author="Justin Fyfe" w:date="2012-12-12T13:56:00Z"/>
        </w:rPr>
      </w:pPr>
    </w:p>
    <w:p w14:paraId="37565A90" w14:textId="03915031" w:rsidR="007647CB" w:rsidRDefault="007647CB" w:rsidP="007647CB">
      <w:r>
        <w:t xml:space="preserve">Facility data sources </w:t>
      </w:r>
      <w:del w:id="660" w:author="Justin Fyfe" w:date="2012-12-12T16:35:00Z">
        <w:r w:rsidR="00DD2D9F" w:rsidDel="0050433A">
          <w:delText>SHALL</w:delText>
        </w:r>
      </w:del>
      <w:ins w:id="661" w:author="Justin Fyfe" w:date="2012-12-12T16:35:00Z">
        <w:r w:rsidR="0050433A">
          <w:t>MUST</w:t>
        </w:r>
      </w:ins>
      <w:r>
        <w:t xml:space="preserve"> </w:t>
      </w:r>
      <w:r w:rsidR="00D25C0D">
        <w:t xml:space="preserve">a </w:t>
      </w:r>
      <w:r>
        <w:t xml:space="preserve">JSON encoded facility resource as the payload of the HTTP message. All data sources </w:t>
      </w:r>
      <w:del w:id="662" w:author="Justin Fyfe" w:date="2012-12-12T16:35:00Z">
        <w:r w:rsidDel="0050433A">
          <w:delText>SHALL</w:delText>
        </w:r>
      </w:del>
      <w:ins w:id="663" w:author="Justin Fyfe" w:date="2012-12-12T16:35:00Z">
        <w:r w:rsidR="0050433A">
          <w:t>MUST</w:t>
        </w:r>
      </w:ins>
      <w:r>
        <w:t xml:space="preserve"> send </w:t>
      </w:r>
      <w:r w:rsidR="00D25C0D">
        <w:t xml:space="preserve">the </w:t>
      </w:r>
      <w:r>
        <w:t xml:space="preserve">content-type header </w:t>
      </w:r>
      <w:r w:rsidR="00D25C0D">
        <w:t xml:space="preserve">“application/json” </w:t>
      </w:r>
      <w:r>
        <w:t>which describes the type of data conveyed in the payload.</w:t>
      </w:r>
      <w:r w:rsidR="00E339BE">
        <w:t xml:space="preserve"> </w:t>
      </w:r>
    </w:p>
    <w:p w14:paraId="47EA4D3A" w14:textId="7F5B49EC" w:rsidR="003F123E" w:rsidRDefault="00E339BE" w:rsidP="006F1483">
      <w:pPr>
        <w:pStyle w:val="Heading6"/>
      </w:pPr>
      <w:r>
        <w:t xml:space="preserve"> </w:t>
      </w:r>
      <w:r w:rsidR="00E47490">
        <w:t>“</w:t>
      </w:r>
      <w:r w:rsidR="00C475C8">
        <w:t>url</w:t>
      </w:r>
      <w:r w:rsidR="00E47490">
        <w:t>”</w:t>
      </w:r>
      <w:r w:rsidR="007647CB">
        <w:t xml:space="preserve"> </w:t>
      </w:r>
      <w:r w:rsidR="00E47490">
        <w:t>/ “</w:t>
      </w:r>
      <w:r w:rsidR="00C475C8">
        <w:t>id</w:t>
      </w:r>
      <w:r w:rsidR="00E47490">
        <w:t xml:space="preserve">” </w:t>
      </w:r>
      <w:r w:rsidR="007647CB">
        <w:t>Element</w:t>
      </w:r>
      <w:r w:rsidR="003F123E">
        <w:t xml:space="preserve"> Restrictions</w:t>
      </w:r>
      <w:r w:rsidR="00E47490">
        <w:t xml:space="preserve"> </w:t>
      </w:r>
    </w:p>
    <w:p w14:paraId="26BE44A2" w14:textId="78BE0C96" w:rsidR="00C475C8" w:rsidRDefault="007647CB" w:rsidP="00C475C8">
      <w:pPr>
        <w:rPr>
          <w:ins w:id="664" w:author="Justin Fyfe" w:date="2012-12-12T17:26:00Z"/>
        </w:rPr>
      </w:pPr>
      <w:r>
        <w:t xml:space="preserve">The </w:t>
      </w:r>
      <w:r w:rsidR="00E47490">
        <w:t>“url” and “</w:t>
      </w:r>
      <w:r w:rsidR="00C475C8">
        <w:t>id</w:t>
      </w:r>
      <w:r w:rsidR="00E47490">
        <w:t xml:space="preserve">” </w:t>
      </w:r>
      <w:r>
        <w:t>element</w:t>
      </w:r>
      <w:r w:rsidR="00C475C8">
        <w:t>s</w:t>
      </w:r>
      <w:r>
        <w:t xml:space="preserve"> of the facility resource </w:t>
      </w:r>
      <w:del w:id="665" w:author="Justin Fyfe" w:date="2012-12-12T16:35:00Z">
        <w:r w:rsidDel="0050433A">
          <w:delText>SHALL</w:delText>
        </w:r>
      </w:del>
      <w:ins w:id="666" w:author="Justin Fyfe" w:date="2012-12-12T16:35:00Z">
        <w:r w:rsidR="0050433A">
          <w:t>MUST</w:t>
        </w:r>
      </w:ins>
      <w:r>
        <w:t xml:space="preserve"> NOT carry a value on the register facility request as this value is to be populated by the facility registry.</w:t>
      </w:r>
      <w:r w:rsidR="00E47490">
        <w:t xml:space="preserve"> </w:t>
      </w:r>
    </w:p>
    <w:p w14:paraId="52FB75C7" w14:textId="67133D21" w:rsidR="004F06A6" w:rsidRDefault="004F06A6">
      <w:pPr>
        <w:pStyle w:val="Heading6"/>
        <w:rPr>
          <w:ins w:id="667" w:author="Justin Fyfe" w:date="2012-12-12T17:27:00Z"/>
        </w:rPr>
        <w:pPrChange w:id="668" w:author="Justin Fyfe" w:date="2012-12-12T17:26:00Z">
          <w:pPr/>
        </w:pPrChange>
      </w:pPr>
      <w:ins w:id="669" w:author="Justin Fyfe" w:date="2012-12-12T17:26:00Z">
        <w:r>
          <w:t>“createdAt</w:t>
        </w:r>
      </w:ins>
      <w:ins w:id="670" w:author="Justin Fyfe" w:date="2012-12-12T17:27:00Z">
        <w:r>
          <w:t>” / “updatedAt” Element Restrictions</w:t>
        </w:r>
      </w:ins>
    </w:p>
    <w:p w14:paraId="349C3112" w14:textId="4E60E1F1" w:rsidR="004F06A6" w:rsidRPr="004F06A6" w:rsidRDefault="004F06A6">
      <w:ins w:id="671" w:author="Justin Fyfe" w:date="2012-12-12T17:27:00Z">
        <w:r>
          <w:t>The “createdAt” and “updateAt” elements of the facility resource MUST NOT carry a value on the registry facility request as these values are to be populated by the facility registry.</w:t>
        </w:r>
      </w:ins>
    </w:p>
    <w:p w14:paraId="098AF0AF" w14:textId="70202484" w:rsidR="00DD2D9F" w:rsidRDefault="00C475C8" w:rsidP="00C475C8">
      <w:pPr>
        <w:pStyle w:val="Heading5"/>
      </w:pPr>
      <w:del w:id="672" w:author="Justin Fyfe" w:date="2012-12-12T14:01:00Z">
        <w:r w:rsidDel="00946BE0">
          <w:delText xml:space="preserve"> </w:delText>
        </w:r>
      </w:del>
      <w:r w:rsidR="00DD2D9F">
        <w:t>Examples</w:t>
      </w:r>
    </w:p>
    <w:p w14:paraId="5ABF6C21" w14:textId="32C77F96" w:rsidR="00DD2D9F" w:rsidRDefault="00626985" w:rsidP="00DD2D9F">
      <w:r>
        <w:fldChar w:fldCharType="begin"/>
      </w:r>
      <w:r>
        <w:instrText xml:space="preserve"> REF _Ref341184109 \h </w:instrText>
      </w:r>
      <w:r>
        <w:fldChar w:fldCharType="separate"/>
      </w:r>
      <w:r w:rsidR="00B54D26">
        <w:t xml:space="preserve">Figure </w:t>
      </w:r>
      <w:r w:rsidR="00B54D26">
        <w:rPr>
          <w:noProof/>
        </w:rPr>
        <w:t>5</w:t>
      </w:r>
      <w:r>
        <w:fldChar w:fldCharType="end"/>
      </w:r>
      <w:r>
        <w:t xml:space="preserve"> i</w:t>
      </w:r>
      <w:r w:rsidR="00DD2D9F">
        <w:t>llustrates a sample request to create a facili</w:t>
      </w:r>
      <w:r w:rsidR="00E47490">
        <w:t xml:space="preserve">ty named “Good Health Hospital” which </w:t>
      </w:r>
      <w:r w:rsidR="00C475C8">
        <w:t xml:space="preserve">was created </w:t>
      </w:r>
      <w:r w:rsidR="00E47490">
        <w:t>sometime in November 2012.</w:t>
      </w:r>
    </w:p>
    <w:p w14:paraId="59CD2BA2" w14:textId="5B740899" w:rsidR="00DD2D9F" w:rsidRDefault="00DD2D9F" w:rsidP="00DD2D9F">
      <w:pPr>
        <w:pStyle w:val="Sample"/>
        <w:rPr>
          <w:noProof/>
        </w:rPr>
      </w:pPr>
      <w:r>
        <w:rPr>
          <w:noProof/>
        </w:rPr>
        <w:t xml:space="preserve">POST </w:t>
      </w:r>
      <w:hyperlink r:id="rId26" w:history="1">
        <w:r w:rsidR="00B1795B" w:rsidRPr="001B50B2">
          <w:rPr>
            <w:rStyle w:val="Hyperlink"/>
            <w:noProof/>
          </w:rPr>
          <w:t>http://example.com/api/fred/1.1/facilities HTTP/1.1</w:t>
        </w:r>
      </w:hyperlink>
    </w:p>
    <w:p w14:paraId="6A39C028" w14:textId="539695AF" w:rsidR="00DD2D9F" w:rsidRDefault="00DD2D9F" w:rsidP="00DD2D9F">
      <w:pPr>
        <w:pStyle w:val="Sample"/>
        <w:rPr>
          <w:noProof/>
        </w:rPr>
      </w:pPr>
      <w:r>
        <w:rPr>
          <w:noProof/>
        </w:rPr>
        <w:t xml:space="preserve">Content-Type: </w:t>
      </w:r>
      <w:r w:rsidR="00D25C0D">
        <w:rPr>
          <w:noProof/>
        </w:rPr>
        <w:t>application</w:t>
      </w:r>
      <w:r>
        <w:rPr>
          <w:noProof/>
        </w:rPr>
        <w:t>/</w:t>
      </w:r>
      <w:r w:rsidR="00D25C0D">
        <w:rPr>
          <w:noProof/>
        </w:rPr>
        <w:t>json</w:t>
      </w:r>
    </w:p>
    <w:p w14:paraId="66549D5E" w14:textId="7619C422" w:rsidR="00DD2D9F" w:rsidRDefault="00DD2D9F" w:rsidP="00DD2D9F">
      <w:pPr>
        <w:pStyle w:val="Sample"/>
        <w:rPr>
          <w:noProof/>
        </w:rPr>
      </w:pPr>
      <w:r>
        <w:rPr>
          <w:noProof/>
        </w:rPr>
        <w:t xml:space="preserve">Host: </w:t>
      </w:r>
      <w:hyperlink r:id="rId27" w:history="1">
        <w:r w:rsidRPr="004B1731">
          <w:rPr>
            <w:rStyle w:val="Hyperlink"/>
            <w:noProof/>
          </w:rPr>
          <w:t>example.com</w:t>
        </w:r>
      </w:hyperlink>
    </w:p>
    <w:p w14:paraId="5D257DE6" w14:textId="45252BE9" w:rsidR="00DD2D9F" w:rsidRDefault="00DD2D9F" w:rsidP="00DD2D9F">
      <w:pPr>
        <w:pStyle w:val="Sample"/>
        <w:rPr>
          <w:noProof/>
        </w:rPr>
      </w:pPr>
      <w:r>
        <w:rPr>
          <w:noProof/>
        </w:rPr>
        <w:t xml:space="preserve">Content-Length: </w:t>
      </w:r>
      <w:r w:rsidR="002420D3">
        <w:rPr>
          <w:noProof/>
        </w:rPr>
        <w:t>567</w:t>
      </w:r>
    </w:p>
    <w:p w14:paraId="745E10FA" w14:textId="77777777" w:rsidR="00DD2D9F" w:rsidRDefault="00DD2D9F" w:rsidP="00DD2D9F">
      <w:pPr>
        <w:pStyle w:val="Sample"/>
        <w:rPr>
          <w:noProof/>
        </w:rPr>
      </w:pPr>
    </w:p>
    <w:p w14:paraId="57F2B900" w14:textId="77777777" w:rsidR="002420D3" w:rsidRDefault="002420D3" w:rsidP="002420D3">
      <w:pPr>
        <w:pStyle w:val="Sample"/>
        <w:rPr>
          <w:noProof/>
        </w:rPr>
      </w:pPr>
      <w:r>
        <w:rPr>
          <w:noProof/>
        </w:rPr>
        <w:t>{</w:t>
      </w:r>
    </w:p>
    <w:p w14:paraId="15B0289E" w14:textId="77777777" w:rsidR="002420D3" w:rsidRDefault="002420D3" w:rsidP="002420D3">
      <w:pPr>
        <w:pStyle w:val="Sample"/>
        <w:rPr>
          <w:noProof/>
        </w:rPr>
      </w:pPr>
      <w:r>
        <w:rPr>
          <w:noProof/>
        </w:rPr>
        <w:t xml:space="preserve">    </w:t>
      </w:r>
      <w:r>
        <w:rPr>
          <w:noProof/>
          <w:color w:val="A31515"/>
        </w:rPr>
        <w:t>"name"</w:t>
      </w:r>
      <w:r>
        <w:rPr>
          <w:noProof/>
        </w:rPr>
        <w:t xml:space="preserve"> : </w:t>
      </w:r>
      <w:r>
        <w:rPr>
          <w:noProof/>
          <w:color w:val="A31515"/>
        </w:rPr>
        <w:t>"Good Health Hospital"</w:t>
      </w:r>
      <w:r>
        <w:rPr>
          <w:noProof/>
        </w:rPr>
        <w:t>,</w:t>
      </w:r>
    </w:p>
    <w:p w14:paraId="2212F34B" w14:textId="77777777" w:rsidR="002420D3" w:rsidRDefault="002420D3" w:rsidP="002420D3">
      <w:pPr>
        <w:pStyle w:val="Sample"/>
        <w:rPr>
          <w:noProof/>
        </w:rPr>
      </w:pPr>
      <w:r>
        <w:rPr>
          <w:noProof/>
        </w:rPr>
        <w:t xml:space="preserve">    </w:t>
      </w:r>
      <w:r>
        <w:rPr>
          <w:noProof/>
          <w:color w:val="A31515"/>
        </w:rPr>
        <w:t>"id"</w:t>
      </w:r>
      <w:r>
        <w:rPr>
          <w:noProof/>
        </w:rPr>
        <w:t xml:space="preserve"> : </w:t>
      </w:r>
      <w:r>
        <w:rPr>
          <w:noProof/>
          <w:color w:val="A31515"/>
        </w:rPr>
        <w:t>"urn:uuid:57A69100-26C4-4db4-897B-63F37866F0F5"</w:t>
      </w:r>
      <w:r>
        <w:rPr>
          <w:noProof/>
        </w:rPr>
        <w:t>,</w:t>
      </w:r>
    </w:p>
    <w:p w14:paraId="4C0C3912" w14:textId="77777777" w:rsidR="002420D3" w:rsidRDefault="002420D3" w:rsidP="002420D3">
      <w:pPr>
        <w:pStyle w:val="Sample"/>
        <w:rPr>
          <w:noProof/>
        </w:rPr>
      </w:pPr>
      <w:r>
        <w:rPr>
          <w:noProof/>
        </w:rPr>
        <w:t xml:space="preserve">    </w:t>
      </w:r>
      <w:r>
        <w:rPr>
          <w:noProof/>
          <w:color w:val="A31515"/>
        </w:rPr>
        <w:t>"url"</w:t>
      </w:r>
      <w:r>
        <w:rPr>
          <w:noProof/>
        </w:rPr>
        <w:t xml:space="preserve"> : </w:t>
      </w:r>
      <w:r>
        <w:rPr>
          <w:noProof/>
          <w:color w:val="A31515"/>
        </w:rPr>
        <w:t>"http://example.com/api/fred/1/facilities/1304954"</w:t>
      </w:r>
      <w:r>
        <w:rPr>
          <w:noProof/>
        </w:rPr>
        <w:t>,</w:t>
      </w:r>
    </w:p>
    <w:p w14:paraId="0BF6438E" w14:textId="77777777" w:rsidR="002420D3" w:rsidRDefault="002420D3" w:rsidP="002420D3">
      <w:pPr>
        <w:pStyle w:val="Sample"/>
        <w:rPr>
          <w:noProof/>
        </w:rPr>
      </w:pPr>
      <w:r>
        <w:rPr>
          <w:noProof/>
        </w:rPr>
        <w:t xml:space="preserve">    </w:t>
      </w:r>
      <w:r>
        <w:rPr>
          <w:noProof/>
          <w:color w:val="A31515"/>
        </w:rPr>
        <w:t>"identifiers"</w:t>
      </w:r>
      <w:r>
        <w:rPr>
          <w:noProof/>
        </w:rPr>
        <w:t xml:space="preserve"> : [</w:t>
      </w:r>
    </w:p>
    <w:p w14:paraId="018A542A" w14:textId="77777777" w:rsidR="002420D3" w:rsidRDefault="002420D3" w:rsidP="002420D3">
      <w:pPr>
        <w:pStyle w:val="Sample"/>
        <w:rPr>
          <w:noProof/>
        </w:rPr>
      </w:pPr>
      <w:r>
        <w:rPr>
          <w:noProof/>
        </w:rPr>
        <w:t xml:space="preserve">        {</w:t>
      </w:r>
    </w:p>
    <w:p w14:paraId="32CB7DDD" w14:textId="77777777" w:rsidR="002420D3" w:rsidRDefault="002420D3" w:rsidP="002420D3">
      <w:pPr>
        <w:pStyle w:val="Sample"/>
        <w:rPr>
          <w:noProof/>
        </w:rPr>
      </w:pPr>
      <w:r>
        <w:rPr>
          <w:noProof/>
        </w:rPr>
        <w:t xml:space="preserve">            </w:t>
      </w:r>
      <w:r>
        <w:rPr>
          <w:noProof/>
          <w:color w:val="A31515"/>
        </w:rPr>
        <w:t>"agency"</w:t>
      </w:r>
      <w:r>
        <w:rPr>
          <w:noProof/>
        </w:rPr>
        <w:t xml:space="preserve"> : </w:t>
      </w:r>
      <w:r>
        <w:rPr>
          <w:noProof/>
          <w:color w:val="A31515"/>
        </w:rPr>
        <w:t>"MOH"</w:t>
      </w:r>
      <w:r>
        <w:rPr>
          <w:noProof/>
        </w:rPr>
        <w:t>,</w:t>
      </w:r>
    </w:p>
    <w:p w14:paraId="43A86060" w14:textId="77777777" w:rsidR="002420D3" w:rsidRDefault="002420D3" w:rsidP="002420D3">
      <w:pPr>
        <w:pStyle w:val="Sample"/>
        <w:rPr>
          <w:noProof/>
        </w:rPr>
      </w:pPr>
      <w:r>
        <w:rPr>
          <w:noProof/>
        </w:rPr>
        <w:t xml:space="preserve">            </w:t>
      </w:r>
      <w:r>
        <w:rPr>
          <w:noProof/>
          <w:color w:val="A31515"/>
        </w:rPr>
        <w:t>"context"</w:t>
      </w:r>
      <w:r>
        <w:rPr>
          <w:noProof/>
        </w:rPr>
        <w:t xml:space="preserve"> : </w:t>
      </w:r>
      <w:r>
        <w:rPr>
          <w:noProof/>
          <w:color w:val="A31515"/>
        </w:rPr>
        <w:t>"HR"</w:t>
      </w:r>
      <w:r>
        <w:rPr>
          <w:noProof/>
        </w:rPr>
        <w:t>,</w:t>
      </w:r>
    </w:p>
    <w:p w14:paraId="2D862718" w14:textId="77777777" w:rsidR="002420D3" w:rsidRDefault="002420D3" w:rsidP="002420D3">
      <w:pPr>
        <w:pStyle w:val="Sample"/>
        <w:rPr>
          <w:noProof/>
          <w:color w:val="A31515"/>
        </w:rPr>
      </w:pPr>
      <w:r>
        <w:rPr>
          <w:noProof/>
        </w:rPr>
        <w:t xml:space="preserve">            </w:t>
      </w:r>
      <w:r>
        <w:rPr>
          <w:noProof/>
          <w:color w:val="A31515"/>
        </w:rPr>
        <w:t>"id"</w:t>
      </w:r>
      <w:r>
        <w:rPr>
          <w:noProof/>
        </w:rPr>
        <w:t xml:space="preserve"> : </w:t>
      </w:r>
      <w:r>
        <w:rPr>
          <w:noProof/>
          <w:color w:val="A31515"/>
        </w:rPr>
        <w:t>"20294"</w:t>
      </w:r>
    </w:p>
    <w:p w14:paraId="0E968835" w14:textId="77777777" w:rsidR="002420D3" w:rsidRDefault="002420D3" w:rsidP="002420D3">
      <w:pPr>
        <w:pStyle w:val="Sample"/>
        <w:rPr>
          <w:noProof/>
        </w:rPr>
      </w:pPr>
      <w:r>
        <w:rPr>
          <w:noProof/>
        </w:rPr>
        <w:t xml:space="preserve">        }</w:t>
      </w:r>
    </w:p>
    <w:p w14:paraId="3FF40D7B" w14:textId="77777777" w:rsidR="002420D3" w:rsidRDefault="002420D3" w:rsidP="002420D3">
      <w:pPr>
        <w:pStyle w:val="Sample"/>
        <w:rPr>
          <w:noProof/>
        </w:rPr>
      </w:pPr>
      <w:r>
        <w:rPr>
          <w:noProof/>
        </w:rPr>
        <w:t xml:space="preserve">    ],</w:t>
      </w:r>
    </w:p>
    <w:p w14:paraId="10B5F251" w14:textId="77777777" w:rsidR="002420D3" w:rsidRDefault="002420D3" w:rsidP="002420D3">
      <w:pPr>
        <w:pStyle w:val="Sample"/>
        <w:rPr>
          <w:noProof/>
        </w:rPr>
      </w:pPr>
      <w:r>
        <w:rPr>
          <w:noProof/>
        </w:rPr>
        <w:t xml:space="preserve">    </w:t>
      </w:r>
      <w:r>
        <w:rPr>
          <w:noProof/>
          <w:color w:val="A31515"/>
        </w:rPr>
        <w:t>"active"</w:t>
      </w:r>
      <w:r>
        <w:rPr>
          <w:noProof/>
        </w:rPr>
        <w:t xml:space="preserve"> : </w:t>
      </w:r>
      <w:r>
        <w:rPr>
          <w:noProof/>
          <w:color w:val="0000FF"/>
        </w:rPr>
        <w:t>true</w:t>
      </w:r>
      <w:r>
        <w:rPr>
          <w:noProof/>
        </w:rPr>
        <w:t>,</w:t>
      </w:r>
    </w:p>
    <w:p w14:paraId="2F1DBD9B" w14:textId="77777777" w:rsidR="002420D3" w:rsidRDefault="002420D3" w:rsidP="002420D3">
      <w:pPr>
        <w:pStyle w:val="Sample"/>
        <w:rPr>
          <w:noProof/>
        </w:rPr>
      </w:pPr>
      <w:r>
        <w:rPr>
          <w:noProof/>
        </w:rPr>
        <w:t xml:space="preserve">    </w:t>
      </w:r>
      <w:r>
        <w:rPr>
          <w:noProof/>
          <w:color w:val="A31515"/>
        </w:rPr>
        <w:t>"created_at"</w:t>
      </w:r>
      <w:r>
        <w:rPr>
          <w:noProof/>
        </w:rPr>
        <w:t xml:space="preserve"> : </w:t>
      </w:r>
      <w:r>
        <w:rPr>
          <w:noProof/>
          <w:color w:val="A31515"/>
        </w:rPr>
        <w:t>"2012-11"</w:t>
      </w:r>
      <w:r>
        <w:rPr>
          <w:noProof/>
        </w:rPr>
        <w:t>,</w:t>
      </w:r>
    </w:p>
    <w:p w14:paraId="22FFB548" w14:textId="77777777" w:rsidR="002420D3" w:rsidRDefault="002420D3" w:rsidP="002420D3">
      <w:pPr>
        <w:pStyle w:val="Sample"/>
        <w:rPr>
          <w:noProof/>
        </w:rPr>
      </w:pPr>
      <w:r>
        <w:rPr>
          <w:noProof/>
        </w:rPr>
        <w:t xml:space="preserve">    </w:t>
      </w:r>
      <w:r>
        <w:rPr>
          <w:noProof/>
          <w:color w:val="A31515"/>
        </w:rPr>
        <w:t>"lat"</w:t>
      </w:r>
      <w:r>
        <w:rPr>
          <w:noProof/>
        </w:rPr>
        <w:t xml:space="preserve"> : </w:t>
      </w:r>
      <w:r>
        <w:rPr>
          <w:noProof/>
          <w:color w:val="A31515"/>
        </w:rPr>
        <w:t>"1.69172"</w:t>
      </w:r>
      <w:r>
        <w:rPr>
          <w:noProof/>
        </w:rPr>
        <w:t>,</w:t>
      </w:r>
    </w:p>
    <w:p w14:paraId="46DA5A0E" w14:textId="77777777" w:rsidR="002420D3" w:rsidRDefault="002420D3" w:rsidP="002420D3">
      <w:pPr>
        <w:pStyle w:val="Sample"/>
        <w:rPr>
          <w:noProof/>
        </w:rPr>
      </w:pPr>
      <w:r>
        <w:rPr>
          <w:noProof/>
        </w:rPr>
        <w:t xml:space="preserve">    </w:t>
      </w:r>
      <w:r>
        <w:rPr>
          <w:noProof/>
          <w:color w:val="A31515"/>
        </w:rPr>
        <w:t>"long"</w:t>
      </w:r>
      <w:r>
        <w:rPr>
          <w:noProof/>
        </w:rPr>
        <w:t xml:space="preserve"> : </w:t>
      </w:r>
      <w:r>
        <w:rPr>
          <w:noProof/>
          <w:color w:val="A31515"/>
        </w:rPr>
        <w:t>"29.52505"</w:t>
      </w:r>
      <w:r>
        <w:rPr>
          <w:noProof/>
        </w:rPr>
        <w:t>,</w:t>
      </w:r>
    </w:p>
    <w:p w14:paraId="41BDAF31" w14:textId="77777777" w:rsidR="002420D3" w:rsidRDefault="002420D3" w:rsidP="002420D3">
      <w:pPr>
        <w:pStyle w:val="Sample"/>
        <w:rPr>
          <w:noProof/>
        </w:rPr>
      </w:pPr>
      <w:r>
        <w:rPr>
          <w:noProof/>
        </w:rPr>
        <w:t xml:space="preserve">    </w:t>
      </w:r>
      <w:r>
        <w:rPr>
          <w:noProof/>
          <w:color w:val="A31515"/>
        </w:rPr>
        <w:t>"links"</w:t>
      </w:r>
      <w:r>
        <w:rPr>
          <w:noProof/>
        </w:rPr>
        <w:t xml:space="preserve"> : [</w:t>
      </w:r>
    </w:p>
    <w:p w14:paraId="24F6B80E" w14:textId="77777777" w:rsidR="002420D3" w:rsidRDefault="002420D3" w:rsidP="002420D3">
      <w:pPr>
        <w:pStyle w:val="Sample"/>
        <w:rPr>
          <w:noProof/>
        </w:rPr>
      </w:pPr>
      <w:r>
        <w:rPr>
          <w:noProof/>
        </w:rPr>
        <w:t xml:space="preserve">        { </w:t>
      </w:r>
    </w:p>
    <w:p w14:paraId="27FFAEFA" w14:textId="77777777" w:rsidR="002420D3" w:rsidRDefault="002420D3" w:rsidP="002420D3">
      <w:pPr>
        <w:pStyle w:val="Sample"/>
        <w:rPr>
          <w:noProof/>
        </w:rPr>
      </w:pPr>
      <w:r>
        <w:rPr>
          <w:noProof/>
        </w:rPr>
        <w:t xml:space="preserve">            </w:t>
      </w:r>
      <w:r>
        <w:rPr>
          <w:noProof/>
          <w:color w:val="A31515"/>
        </w:rPr>
        <w:t>"name"</w:t>
      </w:r>
      <w:r>
        <w:rPr>
          <w:noProof/>
        </w:rPr>
        <w:t xml:space="preserve"> : </w:t>
      </w:r>
      <w:r>
        <w:rPr>
          <w:noProof/>
          <w:color w:val="A31515"/>
        </w:rPr>
        <w:t>"providers"</w:t>
      </w:r>
      <w:r>
        <w:rPr>
          <w:noProof/>
        </w:rPr>
        <w:t>,</w:t>
      </w:r>
    </w:p>
    <w:p w14:paraId="16E88803" w14:textId="77777777" w:rsidR="002420D3" w:rsidRDefault="002420D3" w:rsidP="002420D3">
      <w:pPr>
        <w:pStyle w:val="Sample"/>
        <w:rPr>
          <w:noProof/>
          <w:color w:val="A31515"/>
        </w:rPr>
      </w:pPr>
      <w:r>
        <w:rPr>
          <w:noProof/>
        </w:rPr>
        <w:t xml:space="preserve">            </w:t>
      </w:r>
      <w:r>
        <w:rPr>
          <w:noProof/>
          <w:color w:val="A31515"/>
        </w:rPr>
        <w:t>"url"</w:t>
      </w:r>
      <w:r>
        <w:rPr>
          <w:noProof/>
        </w:rPr>
        <w:t xml:space="preserve"> : </w:t>
      </w:r>
      <w:r>
        <w:rPr>
          <w:noProof/>
          <w:color w:val="A31515"/>
        </w:rPr>
        <w:t>"http://providers.moh.gov.za/providers?fac=20294"</w:t>
      </w:r>
    </w:p>
    <w:p w14:paraId="71B690BC" w14:textId="77777777" w:rsidR="002420D3" w:rsidRDefault="002420D3" w:rsidP="002420D3">
      <w:pPr>
        <w:pStyle w:val="Sample"/>
        <w:rPr>
          <w:noProof/>
        </w:rPr>
      </w:pPr>
      <w:r>
        <w:rPr>
          <w:noProof/>
        </w:rPr>
        <w:t xml:space="preserve">        }</w:t>
      </w:r>
    </w:p>
    <w:p w14:paraId="03DB7E9A" w14:textId="77777777" w:rsidR="002420D3" w:rsidRDefault="002420D3" w:rsidP="002420D3">
      <w:pPr>
        <w:pStyle w:val="Sample"/>
        <w:rPr>
          <w:noProof/>
        </w:rPr>
      </w:pPr>
      <w:r>
        <w:rPr>
          <w:noProof/>
        </w:rPr>
        <w:t xml:space="preserve">    ]</w:t>
      </w:r>
    </w:p>
    <w:p w14:paraId="60755781" w14:textId="169488A1" w:rsidR="00C475C8" w:rsidRDefault="002420D3" w:rsidP="002420D3">
      <w:pPr>
        <w:pStyle w:val="Sample"/>
        <w:rPr>
          <w:noProof/>
        </w:rPr>
      </w:pPr>
      <w:r>
        <w:rPr>
          <w:noProof/>
        </w:rPr>
        <w:lastRenderedPageBreak/>
        <w:t>}</w:t>
      </w:r>
    </w:p>
    <w:p w14:paraId="1A25BAE4" w14:textId="4A49408E" w:rsidR="00DD2D9F" w:rsidRDefault="00DD2D9F" w:rsidP="00DD2D9F">
      <w:pPr>
        <w:pStyle w:val="Caption"/>
      </w:pPr>
      <w:bookmarkStart w:id="673" w:name="_Ref341184109"/>
      <w:r>
        <w:t xml:space="preserve">Figure </w:t>
      </w:r>
      <w:fldSimple w:instr=" SEQ Figure \* ARABIC ">
        <w:ins w:id="674" w:author="Justin Fyfe" w:date="2012-12-12T17:18:00Z">
          <w:r w:rsidR="004C2018">
            <w:rPr>
              <w:noProof/>
            </w:rPr>
            <w:t>10</w:t>
          </w:r>
        </w:ins>
        <w:del w:id="675" w:author="Justin Fyfe" w:date="2012-12-12T16:10:00Z">
          <w:r w:rsidR="00261A08" w:rsidDel="00565F63">
            <w:rPr>
              <w:noProof/>
            </w:rPr>
            <w:delText>5</w:delText>
          </w:r>
        </w:del>
      </w:fldSimple>
      <w:bookmarkEnd w:id="673"/>
      <w:r>
        <w:t xml:space="preserve"> - Sample register facility operation</w:t>
      </w:r>
    </w:p>
    <w:p w14:paraId="05214735" w14:textId="4624C92C" w:rsidR="0032142E" w:rsidRDefault="0032142E" w:rsidP="0032142E">
      <w:pPr>
        <w:pStyle w:val="Heading5"/>
      </w:pPr>
      <w:r>
        <w:t>Expected Behavior</w:t>
      </w:r>
      <w:del w:id="676" w:author="Justin Fyfe" w:date="2012-12-12T17:22:00Z">
        <w:r w:rsidDel="004C2018">
          <w:delText>s</w:delText>
        </w:r>
      </w:del>
    </w:p>
    <w:p w14:paraId="2B5DE7A5" w14:textId="77777777" w:rsidR="0032142E" w:rsidRDefault="0032142E" w:rsidP="0032142E">
      <w:r>
        <w:t>When the facility registry receives a request to register a facility, the facility registry will first check its current datastore to determine if an existing facility already exists. The matching algorithm used by the facility registry is not specified in this document and should be whatever algorithm is deemed appropriate for the deployment environment of the facility registry.</w:t>
      </w:r>
    </w:p>
    <w:p w14:paraId="4C8C6AA0" w14:textId="1CCBE94E" w:rsidR="0032142E" w:rsidRDefault="0032142E" w:rsidP="0032142E">
      <w:r>
        <w:t xml:space="preserve">Depending on the outcome of the match one of </w:t>
      </w:r>
      <w:r w:rsidR="00497C93">
        <w:t xml:space="preserve">two </w:t>
      </w:r>
      <w:r>
        <w:t>actions are to be taken by the facility registry:</w:t>
      </w:r>
    </w:p>
    <w:p w14:paraId="41E3531E" w14:textId="4FB9301B" w:rsidR="0032142E" w:rsidRDefault="00497C93" w:rsidP="0032142E">
      <w:pPr>
        <w:pStyle w:val="ListParagraph"/>
        <w:numPr>
          <w:ilvl w:val="0"/>
          <w:numId w:val="6"/>
        </w:numPr>
      </w:pPr>
      <w:r>
        <w:t>If the facility registry determines that the facility has already been registered, it will return a 409 error signaling to the data source that the record already exists. The method by which the facility registry determines duplicate registrations is not specified in this document.</w:t>
      </w:r>
    </w:p>
    <w:p w14:paraId="7F9FAEF5" w14:textId="77777777" w:rsidR="0032142E" w:rsidRDefault="0032142E" w:rsidP="0032142E">
      <w:pPr>
        <w:pStyle w:val="ListParagraph"/>
        <w:numPr>
          <w:ilvl w:val="0"/>
          <w:numId w:val="6"/>
        </w:numPr>
      </w:pPr>
      <w:r>
        <w:t>If the facility registry finds no matching facilities on file, it will create a new facility entry.</w:t>
      </w:r>
    </w:p>
    <w:p w14:paraId="2C07F9B9" w14:textId="2E4A141F" w:rsidR="0032142E" w:rsidRDefault="0032142E" w:rsidP="0032142E">
      <w:r>
        <w:t xml:space="preserve">After the facility registry has completed its write operation, it </w:t>
      </w:r>
      <w:del w:id="677" w:author="Justin Fyfe" w:date="2012-12-12T16:35:00Z">
        <w:r w:rsidDel="0050433A">
          <w:delText>SHALL</w:delText>
        </w:r>
      </w:del>
      <w:ins w:id="678" w:author="Justin Fyfe" w:date="2012-12-12T16:35:00Z">
        <w:r w:rsidR="0050433A">
          <w:t>MUST</w:t>
        </w:r>
      </w:ins>
      <w:r>
        <w:t xml:space="preserve"> make the facility data available to consumers and </w:t>
      </w:r>
      <w:del w:id="679" w:author="Justin Fyfe" w:date="2012-12-12T16:35:00Z">
        <w:r w:rsidDel="0050433A">
          <w:delText>SHALL</w:delText>
        </w:r>
      </w:del>
      <w:ins w:id="680" w:author="Justin Fyfe" w:date="2012-12-12T16:35:00Z">
        <w:r w:rsidR="0050433A">
          <w:t>MUST</w:t>
        </w:r>
      </w:ins>
      <w:r>
        <w:t xml:space="preserve"> respond with an HTTP 200 code with the url </w:t>
      </w:r>
      <w:r w:rsidR="00261A08">
        <w:t>of</w:t>
      </w:r>
      <w:r>
        <w:t xml:space="preserve"> the newly created facility in the format “{base}/facilities/{id}”. The facility registry </w:t>
      </w:r>
      <w:del w:id="681" w:author="Justin Fyfe" w:date="2012-12-12T16:35:00Z">
        <w:r w:rsidDel="0050433A">
          <w:delText>SHALL</w:delText>
        </w:r>
      </w:del>
      <w:ins w:id="682" w:author="Justin Fyfe" w:date="2012-12-12T16:35:00Z">
        <w:r w:rsidR="0050433A">
          <w:t>MUST</w:t>
        </w:r>
      </w:ins>
      <w:r>
        <w:t xml:space="preserve"> NOT make facility records available prior to ensuring all facility data has been committed to its datastore (partial data </w:t>
      </w:r>
      <w:del w:id="683" w:author="Justin Fyfe" w:date="2012-12-12T16:35:00Z">
        <w:r w:rsidR="00261A08" w:rsidDel="0050433A">
          <w:delText>SHALL</w:delText>
        </w:r>
      </w:del>
      <w:ins w:id="684" w:author="Justin Fyfe" w:date="2012-12-12T16:35:00Z">
        <w:r w:rsidR="0050433A">
          <w:t>MUST</w:t>
        </w:r>
      </w:ins>
      <w:r w:rsidR="00261A08">
        <w:t xml:space="preserve"> NOT </w:t>
      </w:r>
      <w:r>
        <w:t>be disclosed or available for update).</w:t>
      </w:r>
    </w:p>
    <w:p w14:paraId="07866A2B" w14:textId="348048CE" w:rsidR="00C17880" w:rsidRDefault="00B1795B" w:rsidP="00C17880">
      <w:pPr>
        <w:pStyle w:val="Heading4"/>
      </w:pPr>
      <w:r>
        <w:t>Revise</w:t>
      </w:r>
      <w:r w:rsidR="00C17880">
        <w:t xml:space="preserve"> Facility</w:t>
      </w:r>
    </w:p>
    <w:p w14:paraId="4AA3B70E" w14:textId="3D5FAB28" w:rsidR="00C17880" w:rsidRDefault="00C17880" w:rsidP="00C17880">
      <w:r>
        <w:t xml:space="preserve">When a facility registration record changes in the facility data source’s datastore, it will notify the facility registry of this change using the </w:t>
      </w:r>
      <w:r w:rsidR="00B1795B">
        <w:t>revise</w:t>
      </w:r>
      <w:r>
        <w:t xml:space="preserve"> facility operation.</w:t>
      </w:r>
    </w:p>
    <w:p w14:paraId="2BED4F37" w14:textId="77777777" w:rsidR="00C17880" w:rsidRDefault="00C17880" w:rsidP="00C17880">
      <w:pPr>
        <w:pStyle w:val="Heading5"/>
      </w:pPr>
      <w:r>
        <w:t>Message Semantics</w:t>
      </w:r>
    </w:p>
    <w:p w14:paraId="4A04C247" w14:textId="7E19EA64" w:rsidR="00C17880" w:rsidDel="00254D81" w:rsidRDefault="00C17880" w:rsidP="00CD68FA">
      <w:pPr>
        <w:rPr>
          <w:del w:id="685" w:author="Justin Fyfe" w:date="2012-12-12T13:51:00Z"/>
          <w:b/>
        </w:rPr>
      </w:pPr>
      <w:r>
        <w:rPr>
          <w:b/>
        </w:rPr>
        <w:t xml:space="preserve">HTTP Method: </w:t>
      </w:r>
      <w:r>
        <w:t>PUT</w:t>
      </w:r>
      <w:r>
        <w:br/>
      </w:r>
      <w:r>
        <w:rPr>
          <w:b/>
        </w:rPr>
        <w:t xml:space="preserve">Resource: </w:t>
      </w:r>
      <w:r>
        <w:t>{base}/facilities/{id}</w:t>
      </w:r>
      <w:r>
        <w:br/>
      </w:r>
      <w:r>
        <w:rPr>
          <w:b/>
        </w:rPr>
        <w:t xml:space="preserve">Content Type: </w:t>
      </w:r>
      <w:r w:rsidR="00D25C0D">
        <w:t>application</w:t>
      </w:r>
      <w:r>
        <w:t>/json</w:t>
      </w:r>
      <w:r w:rsidR="00AF38A2">
        <w:br/>
      </w:r>
      <w:del w:id="686" w:author="Justin Fyfe" w:date="2012-12-12T13:51:00Z">
        <w:r w:rsidR="00AF38A2" w:rsidDel="00254D81">
          <w:rPr>
            <w:b/>
          </w:rPr>
          <w:delText>Response Codes:</w:delText>
        </w:r>
      </w:del>
    </w:p>
    <w:p w14:paraId="25EBDAA9" w14:textId="12268399" w:rsidR="00AF38A2" w:rsidRPr="00AF38A2" w:rsidDel="00254D81" w:rsidRDefault="00AF38A2">
      <w:pPr>
        <w:rPr>
          <w:del w:id="687" w:author="Justin Fyfe" w:date="2012-12-12T13:51:00Z"/>
          <w:b/>
        </w:rPr>
        <w:pPrChange w:id="688" w:author="Justin Fyfe" w:date="2012-12-12T13:51:00Z">
          <w:pPr>
            <w:pStyle w:val="ListParagraph"/>
            <w:numPr>
              <w:numId w:val="9"/>
            </w:numPr>
            <w:ind w:hanging="360"/>
          </w:pPr>
        </w:pPrChange>
      </w:pPr>
      <w:del w:id="689" w:author="Justin Fyfe" w:date="2012-12-12T13:51:00Z">
        <w:r w:rsidDel="00254D81">
          <w:rPr>
            <w:b/>
          </w:rPr>
          <w:delText xml:space="preserve">200 </w:delText>
        </w:r>
        <w:r w:rsidDel="00254D81">
          <w:delText>– Facility data was revised</w:delText>
        </w:r>
      </w:del>
    </w:p>
    <w:p w14:paraId="67AD6A2E" w14:textId="08F42CF1" w:rsidR="00AF38A2" w:rsidRPr="00AF38A2" w:rsidDel="00254D81" w:rsidRDefault="00AF38A2">
      <w:pPr>
        <w:rPr>
          <w:del w:id="690" w:author="Justin Fyfe" w:date="2012-12-12T13:51:00Z"/>
          <w:b/>
        </w:rPr>
        <w:pPrChange w:id="691" w:author="Justin Fyfe" w:date="2012-12-12T13:51:00Z">
          <w:pPr>
            <w:pStyle w:val="ListParagraph"/>
            <w:numPr>
              <w:numId w:val="9"/>
            </w:numPr>
            <w:ind w:hanging="360"/>
          </w:pPr>
        </w:pPrChange>
      </w:pPr>
      <w:del w:id="692" w:author="Justin Fyfe" w:date="2012-12-12T13:51:00Z">
        <w:r w:rsidDel="00254D81">
          <w:rPr>
            <w:b/>
          </w:rPr>
          <w:delText xml:space="preserve">403 </w:delText>
        </w:r>
        <w:r w:rsidDel="00254D81">
          <w:delText>– Permission to update the facility is missing</w:delText>
        </w:r>
      </w:del>
    </w:p>
    <w:p w14:paraId="3338C862" w14:textId="45297BB9" w:rsidR="00AF38A2" w:rsidRPr="002420D3" w:rsidDel="00254D81" w:rsidRDefault="00AF38A2">
      <w:pPr>
        <w:rPr>
          <w:del w:id="693" w:author="Justin Fyfe" w:date="2012-12-12T13:51:00Z"/>
          <w:b/>
        </w:rPr>
        <w:pPrChange w:id="694" w:author="Justin Fyfe" w:date="2012-12-12T13:51:00Z">
          <w:pPr>
            <w:pStyle w:val="ListParagraph"/>
            <w:numPr>
              <w:numId w:val="9"/>
            </w:numPr>
            <w:ind w:hanging="360"/>
          </w:pPr>
        </w:pPrChange>
      </w:pPr>
      <w:del w:id="695" w:author="Justin Fyfe" w:date="2012-12-12T13:51:00Z">
        <w:r w:rsidDel="00254D81">
          <w:rPr>
            <w:b/>
          </w:rPr>
          <w:delText xml:space="preserve">404 </w:delText>
        </w:r>
        <w:r w:rsidDel="00254D81">
          <w:delText>– Facility was not found</w:delText>
        </w:r>
      </w:del>
    </w:p>
    <w:p w14:paraId="59A6338B" w14:textId="21A9BB9D" w:rsidR="002420D3" w:rsidRPr="002420D3" w:rsidDel="00254D81" w:rsidRDefault="002420D3">
      <w:pPr>
        <w:rPr>
          <w:del w:id="696" w:author="Justin Fyfe" w:date="2012-12-12T13:51:00Z"/>
          <w:b/>
        </w:rPr>
        <w:pPrChange w:id="697" w:author="Justin Fyfe" w:date="2012-12-12T13:51:00Z">
          <w:pPr>
            <w:pStyle w:val="ListParagraph"/>
            <w:numPr>
              <w:numId w:val="9"/>
            </w:numPr>
            <w:ind w:hanging="360"/>
          </w:pPr>
        </w:pPrChange>
      </w:pPr>
      <w:del w:id="698" w:author="Justin Fyfe" w:date="2012-12-12T13:51:00Z">
        <w:r w:rsidDel="00254D81">
          <w:rPr>
            <w:b/>
          </w:rPr>
          <w:delText xml:space="preserve">415 – </w:delText>
        </w:r>
        <w:r w:rsidRPr="002420D3" w:rsidDel="00254D81">
          <w:delText>The</w:delText>
        </w:r>
        <w:r w:rsidDel="00254D81">
          <w:rPr>
            <w:b/>
          </w:rPr>
          <w:delText xml:space="preserve"> </w:delText>
        </w:r>
        <w:r w:rsidRPr="002420D3" w:rsidDel="00254D81">
          <w:delText>registry</w:delText>
        </w:r>
        <w:r w:rsidDel="00254D81">
          <w:delText xml:space="preserve"> does not support the submitted data encoding/format.</w:delText>
        </w:r>
      </w:del>
    </w:p>
    <w:p w14:paraId="51759303" w14:textId="0EA67C87" w:rsidR="00AF38A2" w:rsidRPr="00AF38A2" w:rsidDel="00254D81" w:rsidRDefault="00AF38A2">
      <w:pPr>
        <w:rPr>
          <w:del w:id="699" w:author="Justin Fyfe" w:date="2012-12-12T13:52:00Z"/>
          <w:b/>
        </w:rPr>
        <w:pPrChange w:id="700" w:author="Justin Fyfe" w:date="2012-12-12T13:51:00Z">
          <w:pPr>
            <w:pStyle w:val="ListParagraph"/>
            <w:numPr>
              <w:numId w:val="9"/>
            </w:numPr>
            <w:ind w:hanging="360"/>
          </w:pPr>
        </w:pPrChange>
      </w:pPr>
      <w:del w:id="701" w:author="Justin Fyfe" w:date="2012-12-12T13:51:00Z">
        <w:r w:rsidDel="00254D81">
          <w:rPr>
            <w:b/>
          </w:rPr>
          <w:delText xml:space="preserve">500 </w:delText>
        </w:r>
        <w:r w:rsidDel="00254D81">
          <w:delText>– An execution error occurred updating the facility</w:delText>
        </w:r>
      </w:del>
    </w:p>
    <w:p w14:paraId="11D38A97" w14:textId="7DCF0107" w:rsidR="00C17880" w:rsidRDefault="00C17880" w:rsidP="00C17880">
      <w:pPr>
        <w:rPr>
          <w:ins w:id="702" w:author="Justin Fyfe" w:date="2012-12-12T13:48:00Z"/>
        </w:rPr>
      </w:pPr>
      <w:r>
        <w:t xml:space="preserve">Facility data sources </w:t>
      </w:r>
      <w:del w:id="703" w:author="Justin Fyfe" w:date="2012-12-12T16:35:00Z">
        <w:r w:rsidR="00DD2D9F" w:rsidDel="0050433A">
          <w:delText>SHALL</w:delText>
        </w:r>
      </w:del>
      <w:ins w:id="704" w:author="Justin Fyfe" w:date="2012-12-12T16:35:00Z">
        <w:r w:rsidR="0050433A">
          <w:t>MUST</w:t>
        </w:r>
      </w:ins>
      <w:r>
        <w:t xml:space="preserve"> submit </w:t>
      </w:r>
      <w:r w:rsidR="00D25C0D">
        <w:t xml:space="preserve">a </w:t>
      </w:r>
      <w:r>
        <w:t xml:space="preserve">JSON encoded facility resource as the payload of the HTTP message. All data sources </w:t>
      </w:r>
      <w:del w:id="705" w:author="Justin Fyfe" w:date="2012-12-12T16:35:00Z">
        <w:r w:rsidDel="0050433A">
          <w:delText>SHALL</w:delText>
        </w:r>
      </w:del>
      <w:ins w:id="706" w:author="Justin Fyfe" w:date="2012-12-12T16:35:00Z">
        <w:r w:rsidR="0050433A">
          <w:t>MUST</w:t>
        </w:r>
      </w:ins>
      <w:r>
        <w:t xml:space="preserve"> send </w:t>
      </w:r>
      <w:r w:rsidR="00D25C0D">
        <w:t xml:space="preserve">the </w:t>
      </w:r>
      <w:r>
        <w:t xml:space="preserve">content-type header </w:t>
      </w:r>
      <w:r w:rsidR="00D25C0D">
        <w:t xml:space="preserve">“application/json” </w:t>
      </w:r>
      <w:r>
        <w:t>which describes the type of data conveyed in the payload.</w:t>
      </w:r>
    </w:p>
    <w:p w14:paraId="01C90816" w14:textId="4356BD97" w:rsidR="00254D81" w:rsidDel="00254D81" w:rsidRDefault="00254D81" w:rsidP="00C17880">
      <w:pPr>
        <w:rPr>
          <w:del w:id="707" w:author="Justin Fyfe" w:date="2012-12-12T13:49:00Z"/>
        </w:rPr>
      </w:pPr>
    </w:p>
    <w:p w14:paraId="76986093" w14:textId="5D28AEF6" w:rsidR="003358D4" w:rsidRDefault="003358D4" w:rsidP="00C17880">
      <w:r>
        <w:t xml:space="preserve">Revision operations </w:t>
      </w:r>
      <w:del w:id="708" w:author="Justin Fyfe" w:date="2012-12-12T16:35:00Z">
        <w:r w:rsidDel="0050433A">
          <w:delText>SHALL</w:delText>
        </w:r>
      </w:del>
      <w:ins w:id="709" w:author="Justin Fyfe" w:date="2012-12-12T16:35:00Z">
        <w:r w:rsidR="0050433A">
          <w:t>MUST</w:t>
        </w:r>
      </w:ins>
      <w:r>
        <w:t xml:space="preserve"> be executed against the fully qualified url for the r</w:t>
      </w:r>
      <w:r w:rsidR="00261A08">
        <w:t xml:space="preserve">esource which is being updated, and the body of the update request </w:t>
      </w:r>
      <w:del w:id="710" w:author="Justin Fyfe" w:date="2012-12-12T16:35:00Z">
        <w:r w:rsidR="00261A08" w:rsidDel="0050433A">
          <w:delText>SHALL</w:delText>
        </w:r>
      </w:del>
      <w:ins w:id="711" w:author="Justin Fyfe" w:date="2012-12-12T16:35:00Z">
        <w:r w:rsidR="0050433A">
          <w:t>MUST</w:t>
        </w:r>
      </w:ins>
      <w:r w:rsidR="00261A08">
        <w:t xml:space="preserve"> contain both the url and id elements.</w:t>
      </w:r>
    </w:p>
    <w:p w14:paraId="30D567AA" w14:textId="3F655971" w:rsidR="00D62027" w:rsidRDefault="00D62027" w:rsidP="00D62027">
      <w:pPr>
        <w:pStyle w:val="Heading5"/>
      </w:pPr>
      <w:r>
        <w:t>Examples</w:t>
      </w:r>
    </w:p>
    <w:p w14:paraId="4E1A2564" w14:textId="0BB91858" w:rsidR="00D62027" w:rsidRDefault="004E09B2" w:rsidP="00D62027">
      <w:r>
        <w:fldChar w:fldCharType="begin"/>
      </w:r>
      <w:r>
        <w:instrText xml:space="preserve"> REF _Ref341266010 \h </w:instrText>
      </w:r>
      <w:r>
        <w:fldChar w:fldCharType="separate"/>
      </w:r>
      <w:r>
        <w:t xml:space="preserve">Figure </w:t>
      </w:r>
      <w:r>
        <w:rPr>
          <w:noProof/>
        </w:rPr>
        <w:t>6</w:t>
      </w:r>
      <w:r>
        <w:fldChar w:fldCharType="end"/>
      </w:r>
      <w:r>
        <w:t xml:space="preserve"> i</w:t>
      </w:r>
      <w:r w:rsidR="00261A08">
        <w:t>llustrates a sample update to the Good Health Hospital facility (identified as resource #10252152)</w:t>
      </w:r>
      <w:r>
        <w:t>.</w:t>
      </w:r>
    </w:p>
    <w:p w14:paraId="3D150646" w14:textId="7B1E80F6" w:rsidR="00261A08" w:rsidRDefault="00261A08" w:rsidP="00261A08">
      <w:pPr>
        <w:pStyle w:val="Sample"/>
      </w:pPr>
      <w:r>
        <w:t>PUT http://example.com/api/fred/11/facilities/</w:t>
      </w:r>
      <w:r w:rsidR="002420D3" w:rsidRPr="002420D3">
        <w:t>1304954</w:t>
      </w:r>
      <w:r w:rsidR="002420D3">
        <w:t xml:space="preserve"> </w:t>
      </w:r>
      <w:r>
        <w:t>HTTP/1.1</w:t>
      </w:r>
    </w:p>
    <w:p w14:paraId="6A9E7C46" w14:textId="0002F18F" w:rsidR="00261A08" w:rsidRDefault="00261A08" w:rsidP="00261A08">
      <w:pPr>
        <w:pStyle w:val="Sample"/>
      </w:pPr>
      <w:r>
        <w:t xml:space="preserve">Content-Type: </w:t>
      </w:r>
      <w:r w:rsidR="00D25C0D">
        <w:t>application</w:t>
      </w:r>
      <w:r>
        <w:t>/</w:t>
      </w:r>
      <w:r w:rsidR="00D25C0D">
        <w:t>json</w:t>
      </w:r>
    </w:p>
    <w:p w14:paraId="5D128942" w14:textId="77777777" w:rsidR="00261A08" w:rsidRDefault="00261A08" w:rsidP="00261A08">
      <w:pPr>
        <w:pStyle w:val="Sample"/>
      </w:pPr>
      <w:r>
        <w:t>Host: example.com</w:t>
      </w:r>
    </w:p>
    <w:p w14:paraId="2B287E2C" w14:textId="411E4478" w:rsidR="00261A08" w:rsidRDefault="00261A08" w:rsidP="00261A08">
      <w:pPr>
        <w:pStyle w:val="Sample"/>
      </w:pPr>
      <w:r>
        <w:t xml:space="preserve">Content-Length: </w:t>
      </w:r>
      <w:r w:rsidR="002420D3">
        <w:t>734</w:t>
      </w:r>
    </w:p>
    <w:p w14:paraId="33BBC1A1" w14:textId="77777777" w:rsidR="00261A08" w:rsidRDefault="00261A08" w:rsidP="00261A08">
      <w:pPr>
        <w:pStyle w:val="Sample"/>
      </w:pPr>
    </w:p>
    <w:p w14:paraId="0F778190" w14:textId="77777777" w:rsidR="002420D3" w:rsidRDefault="002420D3" w:rsidP="002420D3">
      <w:pPr>
        <w:pStyle w:val="Sample"/>
        <w:rPr>
          <w:noProof/>
        </w:rPr>
      </w:pPr>
      <w:r>
        <w:rPr>
          <w:noProof/>
        </w:rPr>
        <w:t>{</w:t>
      </w:r>
    </w:p>
    <w:p w14:paraId="76B23D5D" w14:textId="77777777" w:rsidR="002420D3" w:rsidRDefault="002420D3" w:rsidP="002420D3">
      <w:pPr>
        <w:pStyle w:val="Sample"/>
        <w:rPr>
          <w:noProof/>
        </w:rPr>
      </w:pPr>
      <w:r>
        <w:rPr>
          <w:noProof/>
        </w:rPr>
        <w:t xml:space="preserve">    </w:t>
      </w:r>
      <w:r>
        <w:rPr>
          <w:noProof/>
          <w:color w:val="A31515"/>
        </w:rPr>
        <w:t>"name"</w:t>
      </w:r>
      <w:r>
        <w:rPr>
          <w:noProof/>
        </w:rPr>
        <w:t xml:space="preserve"> : </w:t>
      </w:r>
      <w:r>
        <w:rPr>
          <w:noProof/>
          <w:color w:val="A31515"/>
        </w:rPr>
        <w:t>"Good Health Hospital"</w:t>
      </w:r>
      <w:r>
        <w:rPr>
          <w:noProof/>
        </w:rPr>
        <w:t>,</w:t>
      </w:r>
    </w:p>
    <w:p w14:paraId="2EE900A3" w14:textId="77777777" w:rsidR="002420D3" w:rsidRDefault="002420D3" w:rsidP="002420D3">
      <w:pPr>
        <w:pStyle w:val="Sample"/>
        <w:rPr>
          <w:noProof/>
        </w:rPr>
      </w:pPr>
      <w:r>
        <w:rPr>
          <w:noProof/>
        </w:rPr>
        <w:t xml:space="preserve">    </w:t>
      </w:r>
      <w:r>
        <w:rPr>
          <w:noProof/>
          <w:color w:val="A31515"/>
        </w:rPr>
        <w:t>"id"</w:t>
      </w:r>
      <w:r>
        <w:rPr>
          <w:noProof/>
        </w:rPr>
        <w:t xml:space="preserve"> : </w:t>
      </w:r>
      <w:r>
        <w:rPr>
          <w:noProof/>
          <w:color w:val="A31515"/>
        </w:rPr>
        <w:t>"urn:uuid:57A69100-26C4-4db4-897B-63F37866F0F5"</w:t>
      </w:r>
      <w:r>
        <w:rPr>
          <w:noProof/>
        </w:rPr>
        <w:t>,</w:t>
      </w:r>
    </w:p>
    <w:p w14:paraId="3BCA3DC3" w14:textId="77777777" w:rsidR="002420D3" w:rsidRDefault="002420D3" w:rsidP="002420D3">
      <w:pPr>
        <w:pStyle w:val="Sample"/>
        <w:rPr>
          <w:noProof/>
        </w:rPr>
      </w:pPr>
      <w:r>
        <w:rPr>
          <w:noProof/>
        </w:rPr>
        <w:t xml:space="preserve">    </w:t>
      </w:r>
      <w:r>
        <w:rPr>
          <w:noProof/>
          <w:color w:val="A31515"/>
        </w:rPr>
        <w:t>"url"</w:t>
      </w:r>
      <w:r>
        <w:rPr>
          <w:noProof/>
        </w:rPr>
        <w:t xml:space="preserve"> : </w:t>
      </w:r>
      <w:r>
        <w:rPr>
          <w:noProof/>
          <w:color w:val="A31515"/>
        </w:rPr>
        <w:t>"http://example.com/api/fred/1/facilities/1304954"</w:t>
      </w:r>
      <w:r>
        <w:rPr>
          <w:noProof/>
        </w:rPr>
        <w:t>,</w:t>
      </w:r>
    </w:p>
    <w:p w14:paraId="58B045CB" w14:textId="77777777" w:rsidR="002420D3" w:rsidRDefault="002420D3" w:rsidP="002420D3">
      <w:pPr>
        <w:pStyle w:val="Sample"/>
        <w:rPr>
          <w:noProof/>
        </w:rPr>
      </w:pPr>
      <w:r>
        <w:rPr>
          <w:noProof/>
        </w:rPr>
        <w:t xml:space="preserve">    </w:t>
      </w:r>
      <w:r>
        <w:rPr>
          <w:noProof/>
          <w:color w:val="A31515"/>
        </w:rPr>
        <w:t>"identifiers"</w:t>
      </w:r>
      <w:r>
        <w:rPr>
          <w:noProof/>
        </w:rPr>
        <w:t xml:space="preserve"> : [</w:t>
      </w:r>
    </w:p>
    <w:p w14:paraId="7D72626C" w14:textId="77777777" w:rsidR="002420D3" w:rsidRDefault="002420D3" w:rsidP="002420D3">
      <w:pPr>
        <w:pStyle w:val="Sample"/>
        <w:rPr>
          <w:noProof/>
        </w:rPr>
      </w:pPr>
      <w:r>
        <w:rPr>
          <w:noProof/>
        </w:rPr>
        <w:t xml:space="preserve">        {</w:t>
      </w:r>
    </w:p>
    <w:p w14:paraId="2836B5BB" w14:textId="77777777" w:rsidR="002420D3" w:rsidRDefault="002420D3" w:rsidP="002420D3">
      <w:pPr>
        <w:pStyle w:val="Sample"/>
        <w:rPr>
          <w:noProof/>
        </w:rPr>
      </w:pPr>
      <w:r>
        <w:rPr>
          <w:noProof/>
        </w:rPr>
        <w:t xml:space="preserve">            </w:t>
      </w:r>
      <w:r>
        <w:rPr>
          <w:noProof/>
          <w:color w:val="A31515"/>
        </w:rPr>
        <w:t>"agency"</w:t>
      </w:r>
      <w:r>
        <w:rPr>
          <w:noProof/>
        </w:rPr>
        <w:t xml:space="preserve"> : </w:t>
      </w:r>
      <w:r>
        <w:rPr>
          <w:noProof/>
          <w:color w:val="A31515"/>
        </w:rPr>
        <w:t>"MOH"</w:t>
      </w:r>
      <w:r>
        <w:rPr>
          <w:noProof/>
        </w:rPr>
        <w:t>,</w:t>
      </w:r>
    </w:p>
    <w:p w14:paraId="55E6A15F" w14:textId="77777777" w:rsidR="002420D3" w:rsidRDefault="002420D3" w:rsidP="002420D3">
      <w:pPr>
        <w:pStyle w:val="Sample"/>
        <w:rPr>
          <w:noProof/>
        </w:rPr>
      </w:pPr>
      <w:r>
        <w:rPr>
          <w:noProof/>
        </w:rPr>
        <w:t xml:space="preserve">            </w:t>
      </w:r>
      <w:r>
        <w:rPr>
          <w:noProof/>
          <w:color w:val="A31515"/>
        </w:rPr>
        <w:t>"context"</w:t>
      </w:r>
      <w:r>
        <w:rPr>
          <w:noProof/>
        </w:rPr>
        <w:t xml:space="preserve"> : </w:t>
      </w:r>
      <w:r>
        <w:rPr>
          <w:noProof/>
          <w:color w:val="A31515"/>
        </w:rPr>
        <w:t>"HR"</w:t>
      </w:r>
      <w:r>
        <w:rPr>
          <w:noProof/>
        </w:rPr>
        <w:t>,</w:t>
      </w:r>
    </w:p>
    <w:p w14:paraId="0BC99C92" w14:textId="77777777" w:rsidR="002420D3" w:rsidRDefault="002420D3" w:rsidP="002420D3">
      <w:pPr>
        <w:pStyle w:val="Sample"/>
        <w:rPr>
          <w:noProof/>
          <w:color w:val="A31515"/>
        </w:rPr>
      </w:pPr>
      <w:r>
        <w:rPr>
          <w:noProof/>
        </w:rPr>
        <w:t xml:space="preserve">            </w:t>
      </w:r>
      <w:r>
        <w:rPr>
          <w:noProof/>
          <w:color w:val="A31515"/>
        </w:rPr>
        <w:t>"id"</w:t>
      </w:r>
      <w:r>
        <w:rPr>
          <w:noProof/>
        </w:rPr>
        <w:t xml:space="preserve"> : </w:t>
      </w:r>
      <w:r>
        <w:rPr>
          <w:noProof/>
          <w:color w:val="A31515"/>
        </w:rPr>
        <w:t>"20294"</w:t>
      </w:r>
    </w:p>
    <w:p w14:paraId="50884576" w14:textId="77777777" w:rsidR="002420D3" w:rsidRDefault="002420D3" w:rsidP="002420D3">
      <w:pPr>
        <w:pStyle w:val="Sample"/>
        <w:rPr>
          <w:noProof/>
        </w:rPr>
      </w:pPr>
      <w:r>
        <w:rPr>
          <w:noProof/>
        </w:rPr>
        <w:t xml:space="preserve">        },</w:t>
      </w:r>
    </w:p>
    <w:p w14:paraId="16DD9118" w14:textId="77777777" w:rsidR="002420D3" w:rsidRDefault="002420D3" w:rsidP="002420D3">
      <w:pPr>
        <w:pStyle w:val="Sample"/>
        <w:rPr>
          <w:noProof/>
        </w:rPr>
      </w:pPr>
      <w:r>
        <w:rPr>
          <w:noProof/>
        </w:rPr>
        <w:t xml:space="preserve">        {</w:t>
      </w:r>
    </w:p>
    <w:p w14:paraId="4D13F54C" w14:textId="77777777" w:rsidR="002420D3" w:rsidRDefault="002420D3" w:rsidP="002420D3">
      <w:pPr>
        <w:pStyle w:val="Sample"/>
        <w:rPr>
          <w:noProof/>
        </w:rPr>
      </w:pPr>
      <w:r>
        <w:rPr>
          <w:noProof/>
        </w:rPr>
        <w:t xml:space="preserve">            </w:t>
      </w:r>
      <w:r>
        <w:rPr>
          <w:noProof/>
          <w:color w:val="A31515"/>
        </w:rPr>
        <w:t>"agency"</w:t>
      </w:r>
      <w:r>
        <w:rPr>
          <w:noProof/>
        </w:rPr>
        <w:t xml:space="preserve"> : </w:t>
      </w:r>
      <w:r>
        <w:rPr>
          <w:noProof/>
          <w:color w:val="A31515"/>
        </w:rPr>
        <w:t>"UNICEF"</w:t>
      </w:r>
      <w:r>
        <w:rPr>
          <w:noProof/>
        </w:rPr>
        <w:t>,</w:t>
      </w:r>
    </w:p>
    <w:p w14:paraId="11B64B90" w14:textId="77777777" w:rsidR="002420D3" w:rsidRDefault="002420D3" w:rsidP="002420D3">
      <w:pPr>
        <w:pStyle w:val="Sample"/>
        <w:rPr>
          <w:noProof/>
        </w:rPr>
      </w:pPr>
      <w:r>
        <w:rPr>
          <w:noProof/>
        </w:rPr>
        <w:t xml:space="preserve">            </w:t>
      </w:r>
      <w:r>
        <w:rPr>
          <w:noProof/>
          <w:color w:val="A31515"/>
        </w:rPr>
        <w:t>"context"</w:t>
      </w:r>
      <w:r>
        <w:rPr>
          <w:noProof/>
        </w:rPr>
        <w:t xml:space="preserve"> : </w:t>
      </w:r>
      <w:r>
        <w:rPr>
          <w:noProof/>
          <w:color w:val="A31515"/>
        </w:rPr>
        <w:t>"DHIS"</w:t>
      </w:r>
      <w:r>
        <w:rPr>
          <w:noProof/>
        </w:rPr>
        <w:t>,</w:t>
      </w:r>
    </w:p>
    <w:p w14:paraId="197D9CD2" w14:textId="77777777" w:rsidR="002420D3" w:rsidRDefault="002420D3" w:rsidP="002420D3">
      <w:pPr>
        <w:pStyle w:val="Sample"/>
        <w:rPr>
          <w:noProof/>
          <w:color w:val="A31515"/>
        </w:rPr>
      </w:pPr>
      <w:r>
        <w:rPr>
          <w:noProof/>
        </w:rPr>
        <w:t xml:space="preserve">            </w:t>
      </w:r>
      <w:r>
        <w:rPr>
          <w:noProof/>
          <w:color w:val="A31515"/>
        </w:rPr>
        <w:t>"id"</w:t>
      </w:r>
      <w:r>
        <w:rPr>
          <w:noProof/>
        </w:rPr>
        <w:t xml:space="preserve"> : </w:t>
      </w:r>
      <w:r>
        <w:rPr>
          <w:noProof/>
          <w:color w:val="A31515"/>
        </w:rPr>
        <w:t>"58845858"</w:t>
      </w:r>
    </w:p>
    <w:p w14:paraId="02F5DF09" w14:textId="77777777" w:rsidR="002420D3" w:rsidRDefault="002420D3" w:rsidP="002420D3">
      <w:pPr>
        <w:pStyle w:val="Sample"/>
        <w:rPr>
          <w:noProof/>
        </w:rPr>
      </w:pPr>
      <w:r>
        <w:rPr>
          <w:noProof/>
        </w:rPr>
        <w:t xml:space="preserve">        }</w:t>
      </w:r>
    </w:p>
    <w:p w14:paraId="2D7A1F55" w14:textId="77777777" w:rsidR="002420D3" w:rsidRDefault="002420D3" w:rsidP="002420D3">
      <w:pPr>
        <w:pStyle w:val="Sample"/>
        <w:rPr>
          <w:noProof/>
        </w:rPr>
      </w:pPr>
      <w:r>
        <w:rPr>
          <w:noProof/>
        </w:rPr>
        <w:t xml:space="preserve">    ],</w:t>
      </w:r>
    </w:p>
    <w:p w14:paraId="4110C929" w14:textId="77777777" w:rsidR="002420D3" w:rsidRDefault="002420D3" w:rsidP="002420D3">
      <w:pPr>
        <w:pStyle w:val="Sample"/>
        <w:rPr>
          <w:noProof/>
        </w:rPr>
      </w:pPr>
      <w:r>
        <w:rPr>
          <w:noProof/>
        </w:rPr>
        <w:t xml:space="preserve">    </w:t>
      </w:r>
      <w:r>
        <w:rPr>
          <w:noProof/>
          <w:color w:val="A31515"/>
        </w:rPr>
        <w:t>"active"</w:t>
      </w:r>
      <w:r>
        <w:rPr>
          <w:noProof/>
        </w:rPr>
        <w:t xml:space="preserve"> : </w:t>
      </w:r>
      <w:r>
        <w:rPr>
          <w:noProof/>
          <w:color w:val="0000FF"/>
        </w:rPr>
        <w:t>true</w:t>
      </w:r>
      <w:r>
        <w:rPr>
          <w:noProof/>
        </w:rPr>
        <w:t>,</w:t>
      </w:r>
    </w:p>
    <w:p w14:paraId="3C020D1A" w14:textId="2F31CD66" w:rsidR="002420D3" w:rsidRDefault="002420D3" w:rsidP="002420D3">
      <w:pPr>
        <w:pStyle w:val="Sample"/>
        <w:rPr>
          <w:noProof/>
        </w:rPr>
      </w:pPr>
      <w:r>
        <w:rPr>
          <w:noProof/>
        </w:rPr>
        <w:t xml:space="preserve">    </w:t>
      </w:r>
      <w:r>
        <w:rPr>
          <w:noProof/>
          <w:color w:val="A31515"/>
        </w:rPr>
        <w:t>"created</w:t>
      </w:r>
      <w:ins w:id="712" w:author="Justin Fyfe" w:date="2012-12-12T17:23:00Z">
        <w:r w:rsidR="004C2018">
          <w:rPr>
            <w:noProof/>
            <w:color w:val="A31515"/>
          </w:rPr>
          <w:t>A</w:t>
        </w:r>
      </w:ins>
      <w:del w:id="713" w:author="Justin Fyfe" w:date="2012-12-12T17:23:00Z">
        <w:r w:rsidDel="004C2018">
          <w:rPr>
            <w:noProof/>
            <w:color w:val="A31515"/>
          </w:rPr>
          <w:delText>_a</w:delText>
        </w:r>
      </w:del>
      <w:r>
        <w:rPr>
          <w:noProof/>
          <w:color w:val="A31515"/>
        </w:rPr>
        <w:t>t"</w:t>
      </w:r>
      <w:r>
        <w:rPr>
          <w:noProof/>
        </w:rPr>
        <w:t xml:space="preserve"> : </w:t>
      </w:r>
      <w:r>
        <w:rPr>
          <w:noProof/>
          <w:color w:val="A31515"/>
        </w:rPr>
        <w:t>"2012-11"</w:t>
      </w:r>
      <w:r>
        <w:rPr>
          <w:noProof/>
        </w:rPr>
        <w:t>,</w:t>
      </w:r>
    </w:p>
    <w:p w14:paraId="35BD64CE" w14:textId="0F56EE22" w:rsidR="002420D3" w:rsidRDefault="002420D3" w:rsidP="002420D3">
      <w:pPr>
        <w:pStyle w:val="Sample"/>
        <w:rPr>
          <w:noProof/>
        </w:rPr>
      </w:pPr>
      <w:r>
        <w:rPr>
          <w:noProof/>
        </w:rPr>
        <w:t xml:space="preserve">    </w:t>
      </w:r>
      <w:r>
        <w:rPr>
          <w:noProof/>
          <w:color w:val="A31515"/>
        </w:rPr>
        <w:t>"updated</w:t>
      </w:r>
      <w:del w:id="714" w:author="Justin Fyfe" w:date="2012-12-12T17:23:00Z">
        <w:r w:rsidDel="004C2018">
          <w:rPr>
            <w:noProof/>
            <w:color w:val="A31515"/>
          </w:rPr>
          <w:delText>_a</w:delText>
        </w:r>
      </w:del>
      <w:ins w:id="715" w:author="Justin Fyfe" w:date="2012-12-12T17:23:00Z">
        <w:r w:rsidR="004C2018">
          <w:rPr>
            <w:noProof/>
            <w:color w:val="A31515"/>
          </w:rPr>
          <w:t>A</w:t>
        </w:r>
      </w:ins>
      <w:r>
        <w:rPr>
          <w:noProof/>
          <w:color w:val="A31515"/>
        </w:rPr>
        <w:t>t"</w:t>
      </w:r>
      <w:r>
        <w:rPr>
          <w:noProof/>
        </w:rPr>
        <w:t xml:space="preserve"> : </w:t>
      </w:r>
      <w:r>
        <w:rPr>
          <w:noProof/>
          <w:color w:val="A31515"/>
        </w:rPr>
        <w:t>"2012-12-09T14:55:23Z"</w:t>
      </w:r>
      <w:r>
        <w:rPr>
          <w:noProof/>
        </w:rPr>
        <w:t>,</w:t>
      </w:r>
    </w:p>
    <w:p w14:paraId="3DD0FBD1" w14:textId="4837F4B0" w:rsidR="002420D3" w:rsidRDefault="002420D3" w:rsidP="002420D3">
      <w:pPr>
        <w:pStyle w:val="Sample"/>
        <w:rPr>
          <w:noProof/>
        </w:rPr>
      </w:pPr>
      <w:r>
        <w:rPr>
          <w:noProof/>
        </w:rPr>
        <w:t xml:space="preserve">    </w:t>
      </w:r>
      <w:r>
        <w:rPr>
          <w:noProof/>
          <w:color w:val="A31515"/>
        </w:rPr>
        <w:t>"closed</w:t>
      </w:r>
      <w:ins w:id="716" w:author="Justin Fyfe" w:date="2012-12-12T17:23:00Z">
        <w:r w:rsidR="004C2018">
          <w:rPr>
            <w:noProof/>
            <w:color w:val="A31515"/>
          </w:rPr>
          <w:t>A</w:t>
        </w:r>
      </w:ins>
      <w:del w:id="717" w:author="Justin Fyfe" w:date="2012-12-12T17:23:00Z">
        <w:r w:rsidDel="004C2018">
          <w:rPr>
            <w:noProof/>
            <w:color w:val="A31515"/>
          </w:rPr>
          <w:delText>_a</w:delText>
        </w:r>
      </w:del>
      <w:r>
        <w:rPr>
          <w:noProof/>
          <w:color w:val="A31515"/>
        </w:rPr>
        <w:t>t"</w:t>
      </w:r>
      <w:r>
        <w:rPr>
          <w:noProof/>
        </w:rPr>
        <w:t xml:space="preserve"> : </w:t>
      </w:r>
      <w:r>
        <w:rPr>
          <w:noProof/>
          <w:color w:val="A31515"/>
        </w:rPr>
        <w:t>"2013-01"</w:t>
      </w:r>
      <w:r>
        <w:rPr>
          <w:noProof/>
        </w:rPr>
        <w:t>,</w:t>
      </w:r>
    </w:p>
    <w:p w14:paraId="1559579F" w14:textId="77777777" w:rsidR="002420D3" w:rsidRDefault="002420D3" w:rsidP="002420D3">
      <w:pPr>
        <w:pStyle w:val="Sample"/>
        <w:rPr>
          <w:noProof/>
        </w:rPr>
      </w:pPr>
      <w:r>
        <w:rPr>
          <w:noProof/>
        </w:rPr>
        <w:t xml:space="preserve">    </w:t>
      </w:r>
      <w:r>
        <w:rPr>
          <w:noProof/>
          <w:color w:val="A31515"/>
        </w:rPr>
        <w:t>"lat"</w:t>
      </w:r>
      <w:r>
        <w:rPr>
          <w:noProof/>
        </w:rPr>
        <w:t xml:space="preserve"> : </w:t>
      </w:r>
      <w:r>
        <w:rPr>
          <w:noProof/>
          <w:color w:val="A31515"/>
        </w:rPr>
        <w:t>"1.69172"</w:t>
      </w:r>
      <w:r>
        <w:rPr>
          <w:noProof/>
        </w:rPr>
        <w:t>,</w:t>
      </w:r>
    </w:p>
    <w:p w14:paraId="1F83284F" w14:textId="77777777" w:rsidR="002420D3" w:rsidRDefault="002420D3" w:rsidP="002420D3">
      <w:pPr>
        <w:pStyle w:val="Sample"/>
        <w:rPr>
          <w:noProof/>
        </w:rPr>
      </w:pPr>
      <w:r>
        <w:rPr>
          <w:noProof/>
        </w:rPr>
        <w:t xml:space="preserve">    </w:t>
      </w:r>
      <w:r>
        <w:rPr>
          <w:noProof/>
          <w:color w:val="A31515"/>
        </w:rPr>
        <w:t>"long"</w:t>
      </w:r>
      <w:r>
        <w:rPr>
          <w:noProof/>
        </w:rPr>
        <w:t xml:space="preserve"> : </w:t>
      </w:r>
      <w:r>
        <w:rPr>
          <w:noProof/>
          <w:color w:val="A31515"/>
        </w:rPr>
        <w:t>"29.52505"</w:t>
      </w:r>
      <w:r>
        <w:rPr>
          <w:noProof/>
        </w:rPr>
        <w:t>,</w:t>
      </w:r>
    </w:p>
    <w:p w14:paraId="05AE255C" w14:textId="77777777" w:rsidR="002420D3" w:rsidRDefault="002420D3" w:rsidP="002420D3">
      <w:pPr>
        <w:pStyle w:val="Sample"/>
        <w:rPr>
          <w:noProof/>
        </w:rPr>
      </w:pPr>
      <w:r>
        <w:rPr>
          <w:noProof/>
        </w:rPr>
        <w:t xml:space="preserve">    </w:t>
      </w:r>
      <w:r>
        <w:rPr>
          <w:noProof/>
          <w:color w:val="A31515"/>
        </w:rPr>
        <w:t>"links"</w:t>
      </w:r>
      <w:r>
        <w:rPr>
          <w:noProof/>
        </w:rPr>
        <w:t xml:space="preserve"> : [</w:t>
      </w:r>
    </w:p>
    <w:p w14:paraId="04DBF8EA" w14:textId="77777777" w:rsidR="002420D3" w:rsidRDefault="002420D3" w:rsidP="002420D3">
      <w:pPr>
        <w:pStyle w:val="Sample"/>
        <w:rPr>
          <w:noProof/>
        </w:rPr>
      </w:pPr>
      <w:r>
        <w:rPr>
          <w:noProof/>
        </w:rPr>
        <w:t xml:space="preserve">        { </w:t>
      </w:r>
    </w:p>
    <w:p w14:paraId="05E8EF38" w14:textId="77777777" w:rsidR="002420D3" w:rsidRDefault="002420D3" w:rsidP="002420D3">
      <w:pPr>
        <w:pStyle w:val="Sample"/>
        <w:rPr>
          <w:noProof/>
        </w:rPr>
      </w:pPr>
      <w:r>
        <w:rPr>
          <w:noProof/>
        </w:rPr>
        <w:t xml:space="preserve">            </w:t>
      </w:r>
      <w:r>
        <w:rPr>
          <w:noProof/>
          <w:color w:val="A31515"/>
        </w:rPr>
        <w:t>"name"</w:t>
      </w:r>
      <w:r>
        <w:rPr>
          <w:noProof/>
        </w:rPr>
        <w:t xml:space="preserve"> : </w:t>
      </w:r>
      <w:r>
        <w:rPr>
          <w:noProof/>
          <w:color w:val="A31515"/>
        </w:rPr>
        <w:t>"providers"</w:t>
      </w:r>
      <w:r>
        <w:rPr>
          <w:noProof/>
        </w:rPr>
        <w:t>,</w:t>
      </w:r>
    </w:p>
    <w:p w14:paraId="542DF263" w14:textId="77777777" w:rsidR="002420D3" w:rsidRDefault="002420D3" w:rsidP="002420D3">
      <w:pPr>
        <w:pStyle w:val="Sample"/>
        <w:rPr>
          <w:noProof/>
          <w:color w:val="A31515"/>
        </w:rPr>
      </w:pPr>
      <w:r>
        <w:rPr>
          <w:noProof/>
        </w:rPr>
        <w:t xml:space="preserve">            </w:t>
      </w:r>
      <w:r>
        <w:rPr>
          <w:noProof/>
          <w:color w:val="A31515"/>
        </w:rPr>
        <w:t>"url"</w:t>
      </w:r>
      <w:r>
        <w:rPr>
          <w:noProof/>
        </w:rPr>
        <w:t xml:space="preserve"> : </w:t>
      </w:r>
      <w:r>
        <w:rPr>
          <w:noProof/>
          <w:color w:val="A31515"/>
        </w:rPr>
        <w:t>"http://providers.moh.gov.za/providers?fac=20294"</w:t>
      </w:r>
    </w:p>
    <w:p w14:paraId="01B89EE7" w14:textId="77777777" w:rsidR="002420D3" w:rsidRDefault="002420D3" w:rsidP="002420D3">
      <w:pPr>
        <w:pStyle w:val="Sample"/>
        <w:rPr>
          <w:noProof/>
        </w:rPr>
      </w:pPr>
      <w:r>
        <w:rPr>
          <w:noProof/>
        </w:rPr>
        <w:t xml:space="preserve">        }</w:t>
      </w:r>
    </w:p>
    <w:p w14:paraId="22B4BCB7" w14:textId="77777777" w:rsidR="002420D3" w:rsidRDefault="002420D3" w:rsidP="002420D3">
      <w:pPr>
        <w:pStyle w:val="Sample"/>
        <w:rPr>
          <w:noProof/>
        </w:rPr>
      </w:pPr>
      <w:r>
        <w:rPr>
          <w:noProof/>
        </w:rPr>
        <w:t xml:space="preserve">    ]</w:t>
      </w:r>
    </w:p>
    <w:p w14:paraId="4F1BD392" w14:textId="0AB88630" w:rsidR="00261A08" w:rsidRDefault="002420D3" w:rsidP="002420D3">
      <w:pPr>
        <w:pStyle w:val="Sample"/>
        <w:rPr>
          <w:noProof/>
        </w:rPr>
      </w:pPr>
      <w:r>
        <w:rPr>
          <w:noProof/>
        </w:rPr>
        <w:t>}</w:t>
      </w:r>
    </w:p>
    <w:p w14:paraId="79672158" w14:textId="09DEC5E6" w:rsidR="00261A08" w:rsidRDefault="00261A08" w:rsidP="00261A08">
      <w:pPr>
        <w:pStyle w:val="Caption"/>
      </w:pPr>
      <w:bookmarkStart w:id="718" w:name="_Ref341266010"/>
      <w:r>
        <w:t xml:space="preserve">Figure </w:t>
      </w:r>
      <w:fldSimple w:instr=" SEQ Figure \* ARABIC ">
        <w:ins w:id="719" w:author="Justin Fyfe" w:date="2012-12-12T17:18:00Z">
          <w:r w:rsidR="004C2018">
            <w:rPr>
              <w:noProof/>
            </w:rPr>
            <w:t>11</w:t>
          </w:r>
        </w:ins>
        <w:del w:id="720" w:author="Justin Fyfe" w:date="2012-12-12T16:10:00Z">
          <w:r w:rsidDel="00565F63">
            <w:rPr>
              <w:noProof/>
            </w:rPr>
            <w:delText>6</w:delText>
          </w:r>
        </w:del>
      </w:fldSimple>
      <w:bookmarkEnd w:id="718"/>
      <w:r>
        <w:t xml:space="preserve"> - Sample update facility message</w:t>
      </w:r>
    </w:p>
    <w:p w14:paraId="23347F5B" w14:textId="72F6104E" w:rsidR="0032142E" w:rsidRDefault="0032142E" w:rsidP="0032142E">
      <w:pPr>
        <w:pStyle w:val="Heading5"/>
      </w:pPr>
      <w:r>
        <w:lastRenderedPageBreak/>
        <w:t>Expected Behavior</w:t>
      </w:r>
    </w:p>
    <w:p w14:paraId="40C22444" w14:textId="6146C74A" w:rsidR="0032142E" w:rsidRDefault="0032142E" w:rsidP="0032142E">
      <w:r>
        <w:t xml:space="preserve">When the facility registry receives a request to revise a facility, the facility registry </w:t>
      </w:r>
      <w:del w:id="721" w:author="Justin Fyfe" w:date="2012-12-12T16:35:00Z">
        <w:r w:rsidDel="0050433A">
          <w:delText>SHALL</w:delText>
        </w:r>
      </w:del>
      <w:ins w:id="722" w:author="Justin Fyfe" w:date="2012-12-12T16:35:00Z">
        <w:r w:rsidR="0050433A">
          <w:t>MUST</w:t>
        </w:r>
      </w:ins>
      <w:r>
        <w:t xml:space="preserve"> validate that the requested facility exists. If the requested target of revision (the facility to be updated) does not exist the facility registry </w:t>
      </w:r>
      <w:del w:id="723" w:author="Justin Fyfe" w:date="2012-12-12T16:35:00Z">
        <w:r w:rsidDel="0050433A">
          <w:delText>SHALL</w:delText>
        </w:r>
      </w:del>
      <w:ins w:id="724" w:author="Justin Fyfe" w:date="2012-12-12T16:35:00Z">
        <w:r w:rsidR="0050433A">
          <w:t>MUST</w:t>
        </w:r>
      </w:ins>
      <w:r>
        <w:t xml:space="preserve"> reply with an HTTP 404 error.</w:t>
      </w:r>
    </w:p>
    <w:p w14:paraId="2B5CFECA" w14:textId="09C52C5E" w:rsidR="0032142E" w:rsidRPr="0032142E" w:rsidRDefault="0032142E" w:rsidP="0032142E">
      <w:r>
        <w:t xml:space="preserve">If the facility resource exists, the facility registry </w:t>
      </w:r>
      <w:del w:id="725" w:author="Justin Fyfe" w:date="2012-12-12T16:35:00Z">
        <w:r w:rsidDel="0050433A">
          <w:delText>SHALL</w:delText>
        </w:r>
      </w:del>
      <w:ins w:id="726" w:author="Justin Fyfe" w:date="2012-12-12T16:35:00Z">
        <w:r w:rsidR="0050433A">
          <w:t>MUST</w:t>
        </w:r>
      </w:ins>
      <w:r>
        <w:t xml:space="preserve"> update its datastore with the new information and </w:t>
      </w:r>
      <w:del w:id="727" w:author="Justin Fyfe" w:date="2012-12-12T16:35:00Z">
        <w:r w:rsidDel="0050433A">
          <w:delText>SHALL</w:delText>
        </w:r>
      </w:del>
      <w:ins w:id="728" w:author="Justin Fyfe" w:date="2012-12-12T16:35:00Z">
        <w:r w:rsidR="0050433A">
          <w:t>MUST</w:t>
        </w:r>
      </w:ins>
      <w:r>
        <w:t xml:space="preserve"> respond with an HTTP 200 response code.</w:t>
      </w:r>
      <w:r w:rsidR="005D672F">
        <w:t xml:space="preserve"> The facility registry </w:t>
      </w:r>
      <w:del w:id="729" w:author="Justin Fyfe" w:date="2012-12-12T16:35:00Z">
        <w:r w:rsidR="005D672F" w:rsidDel="0050433A">
          <w:delText>SHALL</w:delText>
        </w:r>
      </w:del>
      <w:ins w:id="730" w:author="Justin Fyfe" w:date="2012-12-12T16:35:00Z">
        <w:r w:rsidR="0050433A">
          <w:t>MUST</w:t>
        </w:r>
      </w:ins>
      <w:r w:rsidR="005D672F">
        <w:t xml:space="preserve"> only update fields that were provided in the update payload. Any fields missing </w:t>
      </w:r>
      <w:del w:id="731" w:author="Justin Fyfe" w:date="2012-12-12T16:35:00Z">
        <w:r w:rsidR="005D672F" w:rsidDel="0050433A">
          <w:delText>SHALL</w:delText>
        </w:r>
      </w:del>
      <w:ins w:id="732" w:author="Justin Fyfe" w:date="2012-12-12T16:35:00Z">
        <w:r w:rsidR="0050433A">
          <w:t>MUST</w:t>
        </w:r>
      </w:ins>
      <w:r w:rsidR="005D672F">
        <w:t xml:space="preserve"> be considered unchanged.</w:t>
      </w:r>
      <w:ins w:id="733" w:author="Justin Fyfe" w:date="2012-12-12T13:55:00Z">
        <w:r w:rsidR="00254D81">
          <w:t xml:space="preserve"> The facility registry </w:t>
        </w:r>
      </w:ins>
      <w:ins w:id="734" w:author="Justin Fyfe" w:date="2012-12-12T16:35:00Z">
        <w:r w:rsidR="0050433A">
          <w:t>MUST</w:t>
        </w:r>
      </w:ins>
      <w:ins w:id="735" w:author="Justin Fyfe" w:date="2012-12-12T13:55:00Z">
        <w:r w:rsidR="00254D81">
          <w:t xml:space="preserve"> </w:t>
        </w:r>
      </w:ins>
      <w:ins w:id="736" w:author="Justin Fyfe" w:date="2012-12-12T13:56:00Z">
        <w:r w:rsidR="00254D81">
          <w:t>return a complete copy of the facility record containing the applied revisions.</w:t>
        </w:r>
      </w:ins>
    </w:p>
    <w:p w14:paraId="450A80CC" w14:textId="7337C8FE" w:rsidR="00D62027" w:rsidRDefault="005E1A89" w:rsidP="00D62027">
      <w:pPr>
        <w:pStyle w:val="Heading4"/>
      </w:pPr>
      <w:r>
        <w:t>Delete</w:t>
      </w:r>
      <w:r w:rsidR="00D62027">
        <w:t xml:space="preserve"> Facility</w:t>
      </w:r>
    </w:p>
    <w:p w14:paraId="47EECAD5" w14:textId="7C19580D" w:rsidR="00D62027" w:rsidRDefault="00D62027" w:rsidP="00D62027">
      <w:r>
        <w:t>When a facility record is no longer relevant, or was created in error, the facility data source will notify the facility registry of this change using the obsolete facility.</w:t>
      </w:r>
    </w:p>
    <w:p w14:paraId="07D471AB" w14:textId="2809724A" w:rsidR="00D62027" w:rsidRDefault="00D62027" w:rsidP="00D62027">
      <w:pPr>
        <w:pStyle w:val="Heading5"/>
      </w:pPr>
      <w:r>
        <w:t>Message Semantics</w:t>
      </w:r>
    </w:p>
    <w:p w14:paraId="4DA0420F" w14:textId="3BF4CCEA" w:rsidR="00D62027" w:rsidRDefault="00D62027" w:rsidP="00C17880">
      <w:pPr>
        <w:rPr>
          <w:ins w:id="737" w:author="Justin Fyfe" w:date="2012-12-12T13:59:00Z"/>
        </w:rPr>
      </w:pPr>
      <w:r>
        <w:rPr>
          <w:b/>
        </w:rPr>
        <w:t xml:space="preserve">HTTP Method: </w:t>
      </w:r>
      <w:r>
        <w:t>DELETE</w:t>
      </w:r>
      <w:r>
        <w:br/>
      </w:r>
      <w:r>
        <w:rPr>
          <w:b/>
        </w:rPr>
        <w:t xml:space="preserve">Resource: </w:t>
      </w:r>
      <w:r>
        <w:t>{base}/facilities/{id}</w:t>
      </w:r>
    </w:p>
    <w:p w14:paraId="542013B9" w14:textId="7E8E61F7" w:rsidR="00946BE0" w:rsidRDefault="00946BE0" w:rsidP="00C17880">
      <w:ins w:id="738" w:author="Justin Fyfe" w:date="2012-12-12T13:59:00Z">
        <w:r>
          <w:t xml:space="preserve">The request to delete a facility </w:t>
        </w:r>
      </w:ins>
      <w:ins w:id="739" w:author="Justin Fyfe" w:date="2012-12-12T16:35:00Z">
        <w:r w:rsidR="0050433A">
          <w:t>MUST</w:t>
        </w:r>
      </w:ins>
      <w:ins w:id="740" w:author="Justin Fyfe" w:date="2012-12-12T13:59:00Z">
        <w:r>
          <w:t xml:space="preserve"> NOT contain any data.</w:t>
        </w:r>
      </w:ins>
    </w:p>
    <w:p w14:paraId="778E14D0" w14:textId="51FD1DB8" w:rsidR="00254D81" w:rsidRDefault="00254D81" w:rsidP="00D62027">
      <w:pPr>
        <w:pStyle w:val="Heading5"/>
        <w:rPr>
          <w:ins w:id="741" w:author="Justin Fyfe" w:date="2012-12-12T13:52:00Z"/>
        </w:rPr>
      </w:pPr>
      <w:ins w:id="742" w:author="Justin Fyfe" w:date="2012-12-12T13:52:00Z">
        <w:r>
          <w:t>Response Message Semantics</w:t>
        </w:r>
      </w:ins>
    </w:p>
    <w:p w14:paraId="3650BA05" w14:textId="17533F5A" w:rsidR="00254D81" w:rsidRPr="00CD68FA" w:rsidRDefault="00254D81">
      <w:pPr>
        <w:rPr>
          <w:ins w:id="743" w:author="Justin Fyfe" w:date="2012-12-12T13:52:00Z"/>
        </w:rPr>
        <w:pPrChange w:id="744" w:author="Justin Fyfe" w:date="2012-12-12T13:52:00Z">
          <w:pPr>
            <w:pStyle w:val="Heading5"/>
          </w:pPr>
        </w:pPrChange>
      </w:pPr>
      <w:ins w:id="745" w:author="Justin Fyfe" w:date="2012-12-12T13:52:00Z">
        <w:r>
          <w:t>Todo</w:t>
        </w:r>
      </w:ins>
    </w:p>
    <w:p w14:paraId="6033BD5F" w14:textId="2FE62501" w:rsidR="00D62027" w:rsidRDefault="00D62027" w:rsidP="00D62027">
      <w:pPr>
        <w:pStyle w:val="Heading5"/>
      </w:pPr>
      <w:r>
        <w:t>Examples</w:t>
      </w:r>
    </w:p>
    <w:p w14:paraId="2DFF22C8" w14:textId="15E0AAE9" w:rsidR="00D62027" w:rsidRDefault="00D62027" w:rsidP="00C17880">
      <w:r>
        <w:t>Todo</w:t>
      </w:r>
    </w:p>
    <w:p w14:paraId="6921E29C" w14:textId="07B0FAD2" w:rsidR="006F1483" w:rsidRDefault="006F1483" w:rsidP="00033FC6">
      <w:pPr>
        <w:pStyle w:val="Heading5"/>
      </w:pPr>
      <w:r>
        <w:t>Expected Behavior</w:t>
      </w:r>
    </w:p>
    <w:p w14:paraId="3D1EAA85" w14:textId="44DE4F6E" w:rsidR="0032142E" w:rsidRDefault="0032142E" w:rsidP="0032142E">
      <w:r>
        <w:t xml:space="preserve">When the facility registry receives a request to </w:t>
      </w:r>
      <w:r w:rsidR="00497C93">
        <w:t>delete</w:t>
      </w:r>
      <w:r>
        <w:t xml:space="preserve"> a facility, the facility registry </w:t>
      </w:r>
      <w:del w:id="746" w:author="Justin Fyfe" w:date="2012-12-12T16:35:00Z">
        <w:r w:rsidDel="0050433A">
          <w:delText>SHALL</w:delText>
        </w:r>
      </w:del>
      <w:ins w:id="747" w:author="Justin Fyfe" w:date="2012-12-12T16:35:00Z">
        <w:r w:rsidR="0050433A">
          <w:t>MUST</w:t>
        </w:r>
      </w:ins>
      <w:r>
        <w:t xml:space="preserve"> validate that the facility exists. If the requested target of </w:t>
      </w:r>
      <w:r w:rsidR="005E1A89">
        <w:t>deletion</w:t>
      </w:r>
      <w:r>
        <w:t xml:space="preserve"> does not exist, the facility registry </w:t>
      </w:r>
      <w:del w:id="748" w:author="Justin Fyfe" w:date="2012-12-12T16:35:00Z">
        <w:r w:rsidDel="0050433A">
          <w:delText>SHALL</w:delText>
        </w:r>
      </w:del>
      <w:ins w:id="749" w:author="Justin Fyfe" w:date="2012-12-12T16:35:00Z">
        <w:r w:rsidR="0050433A">
          <w:t>MUST</w:t>
        </w:r>
      </w:ins>
      <w:r>
        <w:t xml:space="preserve"> respond with an HTTP 404 error.</w:t>
      </w:r>
    </w:p>
    <w:p w14:paraId="5C80862F" w14:textId="7FBEF9E2" w:rsidR="0032142E" w:rsidRDefault="0032142E" w:rsidP="0032142E">
      <w:r>
        <w:t xml:space="preserve">If the facility resource exists, the facility registry </w:t>
      </w:r>
      <w:del w:id="750" w:author="Justin Fyfe" w:date="2012-12-12T16:35:00Z">
        <w:r w:rsidDel="0050433A">
          <w:delText>SHALL</w:delText>
        </w:r>
      </w:del>
      <w:ins w:id="751" w:author="Justin Fyfe" w:date="2012-12-12T16:35:00Z">
        <w:r w:rsidR="0050433A">
          <w:t>MUST</w:t>
        </w:r>
      </w:ins>
      <w:r>
        <w:t xml:space="preserve"> </w:t>
      </w:r>
      <w:r w:rsidR="005E1A89">
        <w:t>delete</w:t>
      </w:r>
      <w:r>
        <w:t xml:space="preserve"> the facility resource </w:t>
      </w:r>
      <w:r w:rsidR="005E1A89">
        <w:t xml:space="preserve">such that the record is no longer discoverable to consumers. </w:t>
      </w:r>
      <w:r>
        <w:t xml:space="preserve">The process by which the facility registry marks the facility as </w:t>
      </w:r>
      <w:r w:rsidR="005E1A89">
        <w:t xml:space="preserve">deleted </w:t>
      </w:r>
      <w:r>
        <w:t>is not specified in this document, and is left to implementers to determine the most appropriate method.</w:t>
      </w:r>
      <w:r w:rsidR="00B32A42">
        <w:t xml:space="preserve"> If a deleted resource is requested by a consumer, the server </w:t>
      </w:r>
      <w:del w:id="752" w:author="Justin Fyfe" w:date="2012-12-12T16:35:00Z">
        <w:r w:rsidR="00B32A42" w:rsidDel="0050433A">
          <w:delText>SHOULD</w:delText>
        </w:r>
      </w:del>
      <w:ins w:id="753" w:author="Justin Fyfe" w:date="2012-12-12T16:35:00Z">
        <w:r w:rsidR="0050433A">
          <w:t>MAY</w:t>
        </w:r>
      </w:ins>
      <w:r w:rsidR="00B32A42">
        <w:t xml:space="preserve"> return an HTTP 410 error but </w:t>
      </w:r>
      <w:del w:id="754" w:author="Justin Fyfe" w:date="2012-12-12T16:35:00Z">
        <w:r w:rsidR="00B32A42" w:rsidDel="0050433A">
          <w:delText>SHALL</w:delText>
        </w:r>
      </w:del>
      <w:ins w:id="755" w:author="Justin Fyfe" w:date="2012-12-12T16:35:00Z">
        <w:r w:rsidR="0050433A">
          <w:t>MUST</w:t>
        </w:r>
      </w:ins>
      <w:r w:rsidR="00B32A42">
        <w:t xml:space="preserve"> at minimum return an HTTP 404 error. </w:t>
      </w:r>
    </w:p>
    <w:p w14:paraId="716BD204" w14:textId="50734DA2" w:rsidR="0032142E" w:rsidRPr="0032142E" w:rsidRDefault="0032142E" w:rsidP="0032142E">
      <w:r>
        <w:t xml:space="preserve">Once the record is </w:t>
      </w:r>
      <w:r w:rsidR="005E1A89">
        <w:t>deleted</w:t>
      </w:r>
      <w:r>
        <w:t xml:space="preserve">, the facility registry </w:t>
      </w:r>
      <w:del w:id="756" w:author="Justin Fyfe" w:date="2012-12-12T16:35:00Z">
        <w:r w:rsidDel="0050433A">
          <w:delText>SHALL</w:delText>
        </w:r>
      </w:del>
      <w:ins w:id="757" w:author="Justin Fyfe" w:date="2012-12-12T16:35:00Z">
        <w:r w:rsidR="0050433A">
          <w:t>MUST</w:t>
        </w:r>
      </w:ins>
      <w:r>
        <w:t xml:space="preserve"> return an HTTP 200 response with the URL of the </w:t>
      </w:r>
      <w:r w:rsidR="00B32A42">
        <w:t>deleted</w:t>
      </w:r>
      <w:r w:rsidR="00C10A99">
        <w:t xml:space="preserve"> </w:t>
      </w:r>
      <w:r>
        <w:t>facility.</w:t>
      </w:r>
    </w:p>
    <w:p w14:paraId="7B119F53" w14:textId="50169728" w:rsidR="00EA1A72" w:rsidRDefault="00EA1A72" w:rsidP="00EA1A72">
      <w:pPr>
        <w:pStyle w:val="Heading3"/>
      </w:pPr>
      <w:r>
        <w:t xml:space="preserve">Extended </w:t>
      </w:r>
      <w:r w:rsidR="00DA0B8E">
        <w:t>Properties</w:t>
      </w:r>
    </w:p>
    <w:p w14:paraId="4F86F7B3" w14:textId="1548FAF0" w:rsidR="00DA0B8E" w:rsidRDefault="00EA1A72" w:rsidP="00EA1A72">
      <w:r w:rsidRPr="00C933F2">
        <w:t>The f</w:t>
      </w:r>
      <w:r>
        <w:t xml:space="preserve">acility registry </w:t>
      </w:r>
      <w:del w:id="758" w:author="Justin Fyfe" w:date="2012-12-12T16:35:00Z">
        <w:r w:rsidDel="0050433A">
          <w:delText>SHALL</w:delText>
        </w:r>
      </w:del>
      <w:ins w:id="759" w:author="Justin Fyfe" w:date="2012-12-12T16:35:00Z">
        <w:r w:rsidR="0050433A">
          <w:t>MUST</w:t>
        </w:r>
      </w:ins>
      <w:r>
        <w:t xml:space="preserve"> be capable of receiving facility resources which have extended </w:t>
      </w:r>
      <w:r w:rsidR="00DA0B8E">
        <w:t xml:space="preserve">properties and </w:t>
      </w:r>
      <w:del w:id="760" w:author="Justin Fyfe" w:date="2012-12-12T16:35:00Z">
        <w:r w:rsidR="00DA0B8E" w:rsidDel="0050433A">
          <w:delText>SHALL</w:delText>
        </w:r>
      </w:del>
      <w:ins w:id="761" w:author="Justin Fyfe" w:date="2012-12-12T16:35:00Z">
        <w:r w:rsidR="0050433A">
          <w:t>MUST</w:t>
        </w:r>
      </w:ins>
      <w:r w:rsidR="00DA0B8E">
        <w:t xml:space="preserve"> be capable of storing the data contained within these extended elements</w:t>
      </w:r>
      <w:r>
        <w:t xml:space="preserve">. </w:t>
      </w:r>
      <w:r w:rsidR="00DA0B8E">
        <w:t xml:space="preserve">Any extended properties </w:t>
      </w:r>
      <w:del w:id="762" w:author="Justin Fyfe" w:date="2012-12-12T16:35:00Z">
        <w:r w:rsidR="00DA0B8E" w:rsidDel="0050433A">
          <w:delText>SHALL</w:delText>
        </w:r>
      </w:del>
      <w:ins w:id="763" w:author="Justin Fyfe" w:date="2012-12-12T16:35:00Z">
        <w:r w:rsidR="0050433A">
          <w:t>MUST</w:t>
        </w:r>
      </w:ins>
      <w:r w:rsidR="00DA0B8E">
        <w:t xml:space="preserve"> be returned back to consumers when the resource is fetched.</w:t>
      </w:r>
    </w:p>
    <w:p w14:paraId="6E1A2B8F" w14:textId="3DCFAB4F" w:rsidR="00EA1A72" w:rsidRDefault="00EA1A72" w:rsidP="00EA1A72">
      <w:r>
        <w:lastRenderedPageBreak/>
        <w:t xml:space="preserve">There is no requirement that the facility registry be able to meaningfully process additional elements outside the scope of the </w:t>
      </w:r>
      <w:commentRangeStart w:id="764"/>
      <w:r>
        <w:t xml:space="preserve">core </w:t>
      </w:r>
      <w:commentRangeEnd w:id="764"/>
      <w:r w:rsidR="0068407B">
        <w:rPr>
          <w:rStyle w:val="CommentReference"/>
        </w:rPr>
        <w:commentReference w:id="764"/>
      </w:r>
      <w:r>
        <w:t xml:space="preserve">facility resource defined in Appendix A. </w:t>
      </w:r>
    </w:p>
    <w:p w14:paraId="6C5B2046" w14:textId="300ADA25" w:rsidR="00E47490" w:rsidRDefault="00E47490" w:rsidP="00EA1A72">
      <w:pPr>
        <w:pStyle w:val="Heading2"/>
      </w:pPr>
      <w:r>
        <w:t>Query Facility Data</w:t>
      </w:r>
    </w:p>
    <w:p w14:paraId="1F9544D5" w14:textId="23326122" w:rsidR="00E47490" w:rsidRDefault="008A775B" w:rsidP="00E47490">
      <w:r>
        <w:t xml:space="preserve">The query facility data transaction (FRED transaction </w:t>
      </w:r>
      <w:ins w:id="765" w:author="Justin Fyfe" w:date="2012-12-12T14:08:00Z">
        <w:r w:rsidR="008A38C3">
          <w:t>4</w:t>
        </w:r>
      </w:ins>
      <w:del w:id="766" w:author="Justin Fyfe" w:date="2012-12-12T14:08:00Z">
        <w:r w:rsidDel="008A38C3">
          <w:delText>2</w:delText>
        </w:r>
      </w:del>
      <w:r>
        <w:t xml:space="preserve">) describes the process whereby a facility data consumer queries and consumes facility data from a facility registry. </w:t>
      </w:r>
    </w:p>
    <w:p w14:paraId="4A8E3A22" w14:textId="77777777" w:rsidR="008A775B" w:rsidRDefault="008A775B" w:rsidP="008A775B">
      <w:pPr>
        <w:pStyle w:val="Heading3"/>
      </w:pPr>
      <w:r>
        <w:t>Scope</w:t>
      </w:r>
    </w:p>
    <w:p w14:paraId="4D5917AC" w14:textId="22944E1F" w:rsidR="008A775B" w:rsidRDefault="008A775B" w:rsidP="008A775B">
      <w:r>
        <w:t>The actors that are involved in this transaction are illustrated in</w:t>
      </w:r>
      <w:r w:rsidR="00B54D26">
        <w:t xml:space="preserve"> </w:t>
      </w:r>
      <w:r w:rsidR="00B54D26">
        <w:fldChar w:fldCharType="begin"/>
      </w:r>
      <w:r w:rsidR="00B54D26">
        <w:instrText xml:space="preserve"> REF _Ref341259485 \h </w:instrText>
      </w:r>
      <w:r w:rsidR="00B54D26">
        <w:fldChar w:fldCharType="separate"/>
      </w:r>
      <w:r w:rsidR="00B54D26">
        <w:t xml:space="preserve">Figure </w:t>
      </w:r>
      <w:r w:rsidR="00B54D26">
        <w:rPr>
          <w:noProof/>
        </w:rPr>
        <w:t>6</w:t>
      </w:r>
      <w:r w:rsidR="00B54D26">
        <w:fldChar w:fldCharType="end"/>
      </w:r>
      <w:r>
        <w:t>.</w:t>
      </w:r>
    </w:p>
    <w:p w14:paraId="6DEDFBD8" w14:textId="77777777" w:rsidR="008A775B" w:rsidRDefault="008A38C3" w:rsidP="008A775B">
      <w:pPr>
        <w:keepNext/>
        <w:jc w:val="center"/>
      </w:pPr>
      <w:r>
        <w:object w:dxaOrig="5994" w:dyaOrig="880" w14:anchorId="47920EDE">
          <v:shape id="_x0000_i1030" type="#_x0000_t75" style="width:300pt;height:44.25pt" o:ole="">
            <v:imagedata r:id="rId28" o:title=""/>
          </v:shape>
          <o:OLEObject Type="Embed" ProgID="Visio.Drawing.11" ShapeID="_x0000_i1030" DrawAspect="Content" ObjectID="_1416899959" r:id="rId29"/>
        </w:object>
      </w:r>
    </w:p>
    <w:p w14:paraId="7E150D59" w14:textId="0D830EC7" w:rsidR="008A775B" w:rsidRDefault="008A775B" w:rsidP="00CD34C9">
      <w:pPr>
        <w:pStyle w:val="Caption"/>
        <w:jc w:val="center"/>
      </w:pPr>
      <w:bookmarkStart w:id="767" w:name="_Ref341259485"/>
      <w:r>
        <w:t xml:space="preserve">Figure </w:t>
      </w:r>
      <w:fldSimple w:instr=" SEQ Figure \* ARABIC ">
        <w:ins w:id="768" w:author="Justin Fyfe" w:date="2012-12-12T17:18:00Z">
          <w:r w:rsidR="004C2018">
            <w:rPr>
              <w:noProof/>
            </w:rPr>
            <w:t>12</w:t>
          </w:r>
        </w:ins>
        <w:del w:id="769" w:author="Justin Fyfe" w:date="2012-12-12T16:10:00Z">
          <w:r w:rsidR="00261A08" w:rsidDel="00565F63">
            <w:rPr>
              <w:noProof/>
            </w:rPr>
            <w:delText>7</w:delText>
          </w:r>
        </w:del>
      </w:fldSimple>
      <w:bookmarkEnd w:id="767"/>
      <w:r>
        <w:t xml:space="preserve"> – Record an</w:t>
      </w:r>
      <w:r w:rsidR="00CD34C9">
        <w:t>d maintain facility data actors</w:t>
      </w:r>
    </w:p>
    <w:tbl>
      <w:tblPr>
        <w:tblStyle w:val="TableGrid"/>
        <w:tblW w:w="0" w:type="auto"/>
        <w:tblLook w:val="04A0" w:firstRow="1" w:lastRow="0" w:firstColumn="1" w:lastColumn="0" w:noHBand="0" w:noVBand="1"/>
      </w:tblPr>
      <w:tblGrid>
        <w:gridCol w:w="2898"/>
        <w:gridCol w:w="6678"/>
      </w:tblGrid>
      <w:tr w:rsidR="008A775B" w14:paraId="4AC0B964" w14:textId="77777777" w:rsidTr="008A775B">
        <w:tc>
          <w:tcPr>
            <w:tcW w:w="2898" w:type="dxa"/>
          </w:tcPr>
          <w:p w14:paraId="08AE0D84" w14:textId="77777777" w:rsidR="008A775B" w:rsidRPr="006B19B0" w:rsidRDefault="008A775B" w:rsidP="008A775B">
            <w:pPr>
              <w:rPr>
                <w:b/>
              </w:rPr>
            </w:pPr>
            <w:r>
              <w:rPr>
                <w:b/>
              </w:rPr>
              <w:t>Actor</w:t>
            </w:r>
          </w:p>
        </w:tc>
        <w:tc>
          <w:tcPr>
            <w:tcW w:w="6678" w:type="dxa"/>
          </w:tcPr>
          <w:p w14:paraId="18492FF0" w14:textId="77777777" w:rsidR="008A775B" w:rsidRPr="006B19B0" w:rsidRDefault="008A775B" w:rsidP="008A775B">
            <w:pPr>
              <w:rPr>
                <w:b/>
              </w:rPr>
            </w:pPr>
            <w:r>
              <w:rPr>
                <w:b/>
              </w:rPr>
              <w:t>Purpose</w:t>
            </w:r>
          </w:p>
        </w:tc>
      </w:tr>
      <w:tr w:rsidR="008A775B" w14:paraId="6F3DE45C" w14:textId="77777777" w:rsidTr="008A775B">
        <w:tc>
          <w:tcPr>
            <w:tcW w:w="2898" w:type="dxa"/>
          </w:tcPr>
          <w:p w14:paraId="5E951BCD" w14:textId="77777777" w:rsidR="008A775B" w:rsidRDefault="008A775B" w:rsidP="008A775B">
            <w:r>
              <w:t>Facility Registry</w:t>
            </w:r>
          </w:p>
        </w:tc>
        <w:tc>
          <w:tcPr>
            <w:tcW w:w="6678" w:type="dxa"/>
          </w:tcPr>
          <w:p w14:paraId="19586596" w14:textId="3296297A" w:rsidR="008A775B" w:rsidRDefault="008A775B" w:rsidP="00CD34C9">
            <w:r>
              <w:t xml:space="preserve">Services facility data for an organization or jurisdiction. Responsible for the </w:t>
            </w:r>
            <w:r w:rsidR="00CD34C9">
              <w:t>executing of queries, and fetching of facility detail data.</w:t>
            </w:r>
          </w:p>
        </w:tc>
      </w:tr>
      <w:tr w:rsidR="008A775B" w14:paraId="2C78A4C9" w14:textId="77777777" w:rsidTr="008A775B">
        <w:tc>
          <w:tcPr>
            <w:tcW w:w="2898" w:type="dxa"/>
          </w:tcPr>
          <w:p w14:paraId="346E9875" w14:textId="1FCC4963" w:rsidR="008A775B" w:rsidRDefault="00CD34C9" w:rsidP="00CD34C9">
            <w:r>
              <w:t>Facility Data Consumer</w:t>
            </w:r>
          </w:p>
        </w:tc>
        <w:tc>
          <w:tcPr>
            <w:tcW w:w="6678" w:type="dxa"/>
          </w:tcPr>
          <w:p w14:paraId="11DB7DE0" w14:textId="56F8F400" w:rsidR="008A775B" w:rsidRDefault="008A775B" w:rsidP="00CD34C9">
            <w:r>
              <w:t xml:space="preserve">An application which is capable of </w:t>
            </w:r>
            <w:r w:rsidR="00CD34C9">
              <w:t>constructing and consuming queries against the facility registry.</w:t>
            </w:r>
          </w:p>
        </w:tc>
      </w:tr>
    </w:tbl>
    <w:p w14:paraId="2B568584" w14:textId="77777777" w:rsidR="008A775B" w:rsidRDefault="008A775B" w:rsidP="008A775B">
      <w:pPr>
        <w:pStyle w:val="Heading3"/>
      </w:pPr>
      <w:r>
        <w:t>Use Case(s)</w:t>
      </w:r>
    </w:p>
    <w:p w14:paraId="314CF245" w14:textId="77777777" w:rsidR="008A775B" w:rsidRPr="006B19B0" w:rsidRDefault="008A775B" w:rsidP="008A775B">
      <w:r>
        <w:t>Place any use cases that support this transaction here, or merely reference them and provide them in an index.</w:t>
      </w:r>
    </w:p>
    <w:p w14:paraId="6FF70852" w14:textId="77777777" w:rsidR="008A775B" w:rsidRDefault="008A775B" w:rsidP="008A775B">
      <w:pPr>
        <w:pStyle w:val="Heading3"/>
      </w:pPr>
      <w:r>
        <w:t>Open Data Formats / Standards Referenced</w:t>
      </w:r>
    </w:p>
    <w:p w14:paraId="73072806" w14:textId="77777777" w:rsidR="008A775B" w:rsidRDefault="008A775B" w:rsidP="008A775B">
      <w:r>
        <w:t>This transaction makes use of the following standards:</w:t>
      </w:r>
    </w:p>
    <w:p w14:paraId="7497604B" w14:textId="77777777" w:rsidR="008A775B" w:rsidRDefault="008A775B" w:rsidP="008A775B">
      <w:pPr>
        <w:pStyle w:val="ListParagraph"/>
        <w:numPr>
          <w:ilvl w:val="0"/>
          <w:numId w:val="4"/>
        </w:numPr>
      </w:pPr>
      <w:r>
        <w:t>HTTP 1.1</w:t>
      </w:r>
    </w:p>
    <w:p w14:paraId="6E560FA9" w14:textId="7E2EB121" w:rsidR="008A775B" w:rsidDel="00307CE7" w:rsidRDefault="008A775B" w:rsidP="008A775B">
      <w:pPr>
        <w:pStyle w:val="ListParagraph"/>
        <w:numPr>
          <w:ilvl w:val="0"/>
          <w:numId w:val="4"/>
        </w:numPr>
        <w:rPr>
          <w:del w:id="770" w:author="Justin Fyfe" w:date="2012-12-13T10:33:00Z"/>
        </w:rPr>
      </w:pPr>
      <w:del w:id="771" w:author="Justin Fyfe" w:date="2012-12-13T10:33:00Z">
        <w:r w:rsidDel="00307CE7">
          <w:delText>W3C WGS84 Basic Geographic Latitude &amp; Longitude Vocabulary</w:delText>
        </w:r>
      </w:del>
    </w:p>
    <w:p w14:paraId="408A4596" w14:textId="0FBDDDFC" w:rsidR="00D25C0D" w:rsidRDefault="00D25C0D" w:rsidP="008A775B">
      <w:pPr>
        <w:pStyle w:val="ListParagraph"/>
        <w:numPr>
          <w:ilvl w:val="0"/>
          <w:numId w:val="4"/>
        </w:numPr>
      </w:pPr>
      <w:bookmarkStart w:id="772" w:name="_GoBack"/>
      <w:bookmarkEnd w:id="772"/>
      <w:r>
        <w:t>IETF RFC4627</w:t>
      </w:r>
    </w:p>
    <w:p w14:paraId="76A3AE51" w14:textId="77777777" w:rsidR="008A775B" w:rsidRPr="006B19B0" w:rsidRDefault="008A775B" w:rsidP="008A775B">
      <w:pPr>
        <w:pStyle w:val="Heading3"/>
      </w:pPr>
      <w:r>
        <w:t>Interactions</w:t>
      </w:r>
    </w:p>
    <w:p w14:paraId="0063573C" w14:textId="42A98447" w:rsidR="008A775B" w:rsidRDefault="008A775B" w:rsidP="008A775B">
      <w:r>
        <w:fldChar w:fldCharType="begin"/>
      </w:r>
      <w:r>
        <w:instrText xml:space="preserve"> REF _Ref341255954 \h </w:instrText>
      </w:r>
      <w:r>
        <w:fldChar w:fldCharType="separate"/>
      </w:r>
      <w:r w:rsidR="00B54D26">
        <w:t xml:space="preserve">Figure </w:t>
      </w:r>
      <w:r w:rsidR="00B54D26">
        <w:rPr>
          <w:noProof/>
        </w:rPr>
        <w:t>7</w:t>
      </w:r>
      <w:r>
        <w:fldChar w:fldCharType="end"/>
      </w:r>
      <w:r>
        <w:t xml:space="preserve"> illustrates the sequence of messaging between the Facility Data Consumer (FRED_CONSUMER) actor and Facility Registry</w:t>
      </w:r>
      <w:r w:rsidR="005D672F">
        <w:t xml:space="preserve"> </w:t>
      </w:r>
      <w:r>
        <w:t>(FRED_REG).</w:t>
      </w:r>
    </w:p>
    <w:commentRangeStart w:id="773"/>
    <w:p w14:paraId="7E164B5F" w14:textId="77777777" w:rsidR="008A775B" w:rsidRDefault="008A775B" w:rsidP="008A775B">
      <w:pPr>
        <w:pStyle w:val="Caption"/>
        <w:jc w:val="center"/>
      </w:pPr>
      <w:r>
        <w:object w:dxaOrig="4159" w:dyaOrig="3846" w14:anchorId="49512F3E">
          <v:shape id="_x0000_i1031" type="#_x0000_t75" style="width:207.75pt;height:192pt" o:ole="">
            <v:imagedata r:id="rId30" o:title=""/>
          </v:shape>
          <o:OLEObject Type="Embed" ProgID="Visio.Drawing.11" ShapeID="_x0000_i1031" DrawAspect="Content" ObjectID="_1416899960" r:id="rId31"/>
        </w:object>
      </w:r>
      <w:commentRangeEnd w:id="773"/>
      <w:r w:rsidR="00CD34C9">
        <w:rPr>
          <w:rStyle w:val="CommentReference"/>
          <w:b w:val="0"/>
          <w:bCs w:val="0"/>
          <w:color w:val="auto"/>
        </w:rPr>
        <w:commentReference w:id="773"/>
      </w:r>
    </w:p>
    <w:p w14:paraId="38566CA8" w14:textId="77777777" w:rsidR="008A775B" w:rsidRDefault="008A775B" w:rsidP="008A775B">
      <w:pPr>
        <w:pStyle w:val="Caption"/>
        <w:jc w:val="center"/>
      </w:pPr>
      <w:bookmarkStart w:id="774" w:name="_Ref341255954"/>
      <w:r>
        <w:t xml:space="preserve">Figure </w:t>
      </w:r>
      <w:fldSimple w:instr=" SEQ Figure \* ARABIC ">
        <w:ins w:id="775" w:author="Justin Fyfe" w:date="2012-12-12T17:18:00Z">
          <w:r w:rsidR="004C2018">
            <w:rPr>
              <w:noProof/>
            </w:rPr>
            <w:t>13</w:t>
          </w:r>
        </w:ins>
        <w:del w:id="776" w:author="Justin Fyfe" w:date="2012-12-12T16:10:00Z">
          <w:r w:rsidR="00261A08" w:rsidDel="00565F63">
            <w:rPr>
              <w:noProof/>
            </w:rPr>
            <w:delText>8</w:delText>
          </w:r>
        </w:del>
      </w:fldSimple>
      <w:bookmarkEnd w:id="774"/>
      <w:r>
        <w:t xml:space="preserve"> - Record and Maintain facility interactions</w:t>
      </w:r>
    </w:p>
    <w:p w14:paraId="66933588" w14:textId="77777777" w:rsidR="008A775B" w:rsidRPr="00AB4D74" w:rsidRDefault="008A775B" w:rsidP="008A775B"/>
    <w:p w14:paraId="38798DB4" w14:textId="77777777" w:rsidR="008A775B" w:rsidRDefault="008A775B" w:rsidP="008A775B">
      <w:pPr>
        <w:pStyle w:val="Heading3"/>
      </w:pPr>
      <w:r>
        <w:t>Triggering Events</w:t>
      </w:r>
    </w:p>
    <w:p w14:paraId="2A3E106D" w14:textId="6C8DA535" w:rsidR="008A775B" w:rsidRDefault="008A775B" w:rsidP="008A775B">
      <w:r>
        <w:t>The facility registry consumer will execute one of query facility or get facility details to list and/or get facility details respectively.</w:t>
      </w:r>
    </w:p>
    <w:p w14:paraId="2A08FDDD" w14:textId="0D7AD42B" w:rsidR="008A775B" w:rsidRDefault="00CD34C9" w:rsidP="008A775B">
      <w:pPr>
        <w:pStyle w:val="Heading4"/>
      </w:pPr>
      <w:r>
        <w:t>Query Facilities</w:t>
      </w:r>
    </w:p>
    <w:p w14:paraId="34441C1C" w14:textId="3ED39CF3" w:rsidR="008A775B" w:rsidRDefault="008A775B" w:rsidP="008A775B">
      <w:r>
        <w:t>Todo</w:t>
      </w:r>
    </w:p>
    <w:p w14:paraId="33F72488" w14:textId="77777777" w:rsidR="008A775B" w:rsidRDefault="008A775B" w:rsidP="008A775B">
      <w:pPr>
        <w:pStyle w:val="Heading5"/>
      </w:pPr>
      <w:r>
        <w:t>Message Semantics</w:t>
      </w:r>
    </w:p>
    <w:p w14:paraId="22947CC8" w14:textId="5CF9B618" w:rsidR="00041A2C" w:rsidDel="006713AA" w:rsidRDefault="008A775B" w:rsidP="004C2018">
      <w:pPr>
        <w:rPr>
          <w:del w:id="777" w:author="Justin Fyfe" w:date="2012-12-12T16:56:00Z"/>
          <w:b/>
        </w:rPr>
      </w:pPr>
      <w:r>
        <w:rPr>
          <w:b/>
        </w:rPr>
        <w:t xml:space="preserve">HTTP Method: </w:t>
      </w:r>
      <w:r>
        <w:t>GET</w:t>
      </w:r>
      <w:r>
        <w:br/>
      </w:r>
      <w:r>
        <w:rPr>
          <w:b/>
        </w:rPr>
        <w:t xml:space="preserve">Resource: </w:t>
      </w:r>
      <w:r w:rsidR="005D672F">
        <w:t>{base}/facilities</w:t>
      </w:r>
      <w:del w:id="778" w:author="Justin Fyfe" w:date="2012-12-12T16:56:00Z">
        <w:r w:rsidR="005D672F" w:rsidDel="006713AA">
          <w:delText>[</w:delText>
        </w:r>
      </w:del>
      <w:del w:id="779" w:author="Justin Fyfe" w:date="2012-12-12T13:50:00Z">
        <w:r w:rsidR="00D25C0D" w:rsidDel="00254D81">
          <w:delText>.xml|</w:delText>
        </w:r>
      </w:del>
      <w:del w:id="780" w:author="Justin Fyfe" w:date="2012-12-12T16:56:00Z">
        <w:r w:rsidR="005D672F" w:rsidDel="006713AA">
          <w:delText>.json]</w:delText>
        </w:r>
      </w:del>
      <w:ins w:id="781" w:author="Justin Fyfe" w:date="2012-12-12T16:56:00Z">
        <w:r w:rsidR="006713AA">
          <w:t>[.json|.xml]</w:t>
        </w:r>
      </w:ins>
      <w:r w:rsidR="00041A2C">
        <w:br/>
      </w:r>
      <w:del w:id="782" w:author="Justin Fyfe" w:date="2012-12-12T16:56:00Z">
        <w:r w:rsidR="00041A2C" w:rsidDel="006713AA">
          <w:rPr>
            <w:b/>
          </w:rPr>
          <w:delText>Response Codes:</w:delText>
        </w:r>
      </w:del>
    </w:p>
    <w:p w14:paraId="3583CB8A" w14:textId="682A0BC9" w:rsidR="00041A2C" w:rsidRPr="002420D3" w:rsidDel="006713AA" w:rsidRDefault="00041A2C">
      <w:pPr>
        <w:rPr>
          <w:del w:id="783" w:author="Justin Fyfe" w:date="2012-12-12T16:56:00Z"/>
          <w:b/>
        </w:rPr>
        <w:pPrChange w:id="784" w:author="Justin Fyfe" w:date="2012-12-12T16:56:00Z">
          <w:pPr>
            <w:pStyle w:val="ListParagraph"/>
            <w:numPr>
              <w:numId w:val="9"/>
            </w:numPr>
            <w:ind w:hanging="360"/>
          </w:pPr>
        </w:pPrChange>
      </w:pPr>
      <w:del w:id="785" w:author="Justin Fyfe" w:date="2012-12-12T16:56:00Z">
        <w:r w:rsidDel="006713AA">
          <w:rPr>
            <w:b/>
          </w:rPr>
          <w:delText xml:space="preserve">200 </w:delText>
        </w:r>
        <w:r w:rsidDel="006713AA">
          <w:delText>– Query was successful and matching results are returned</w:delText>
        </w:r>
      </w:del>
    </w:p>
    <w:p w14:paraId="7A01A376" w14:textId="0D89CB42" w:rsidR="002420D3" w:rsidRPr="00AF38A2" w:rsidDel="006713AA" w:rsidRDefault="002420D3">
      <w:pPr>
        <w:rPr>
          <w:del w:id="786" w:author="Justin Fyfe" w:date="2012-12-12T16:56:00Z"/>
          <w:b/>
        </w:rPr>
        <w:pPrChange w:id="787" w:author="Justin Fyfe" w:date="2012-12-12T16:56:00Z">
          <w:pPr>
            <w:pStyle w:val="ListParagraph"/>
            <w:numPr>
              <w:numId w:val="9"/>
            </w:numPr>
            <w:ind w:hanging="360"/>
          </w:pPr>
        </w:pPrChange>
      </w:pPr>
      <w:del w:id="788" w:author="Justin Fyfe" w:date="2012-12-12T16:56:00Z">
        <w:r w:rsidDel="006713AA">
          <w:rPr>
            <w:b/>
          </w:rPr>
          <w:delText>400</w:delText>
        </w:r>
        <w:r w:rsidDel="006713AA">
          <w:delText xml:space="preserve"> – There was a problem with one or more of the parameters passed to the query operation.</w:delText>
        </w:r>
      </w:del>
    </w:p>
    <w:p w14:paraId="1C244088" w14:textId="2F2D3E1E" w:rsidR="00041A2C" w:rsidRPr="00AF38A2" w:rsidDel="006713AA" w:rsidRDefault="00041A2C">
      <w:pPr>
        <w:rPr>
          <w:del w:id="789" w:author="Justin Fyfe" w:date="2012-12-12T16:56:00Z"/>
          <w:b/>
        </w:rPr>
        <w:pPrChange w:id="790" w:author="Justin Fyfe" w:date="2012-12-12T16:56:00Z">
          <w:pPr>
            <w:pStyle w:val="ListParagraph"/>
            <w:numPr>
              <w:numId w:val="9"/>
            </w:numPr>
            <w:ind w:hanging="360"/>
          </w:pPr>
        </w:pPrChange>
      </w:pPr>
      <w:del w:id="791" w:author="Justin Fyfe" w:date="2012-12-12T16:56:00Z">
        <w:r w:rsidDel="006713AA">
          <w:rPr>
            <w:b/>
          </w:rPr>
          <w:delText xml:space="preserve">403 </w:delText>
        </w:r>
        <w:r w:rsidDel="006713AA">
          <w:delText>– Permission to query facilities is missing</w:delText>
        </w:r>
      </w:del>
    </w:p>
    <w:p w14:paraId="35CC5B40" w14:textId="62960381" w:rsidR="00041A2C" w:rsidRPr="00AF38A2" w:rsidDel="006713AA" w:rsidRDefault="00041A2C">
      <w:pPr>
        <w:rPr>
          <w:del w:id="792" w:author="Justin Fyfe" w:date="2012-12-12T16:56:00Z"/>
          <w:b/>
        </w:rPr>
        <w:pPrChange w:id="793" w:author="Justin Fyfe" w:date="2012-12-12T16:56:00Z">
          <w:pPr>
            <w:pStyle w:val="ListParagraph"/>
            <w:numPr>
              <w:numId w:val="9"/>
            </w:numPr>
            <w:ind w:hanging="360"/>
          </w:pPr>
        </w:pPrChange>
      </w:pPr>
      <w:commentRangeStart w:id="794"/>
      <w:del w:id="795" w:author="Justin Fyfe" w:date="2012-12-12T16:56:00Z">
        <w:r w:rsidDel="006713AA">
          <w:rPr>
            <w:b/>
          </w:rPr>
          <w:delText xml:space="preserve">404 </w:delText>
        </w:r>
        <w:commentRangeEnd w:id="794"/>
        <w:r w:rsidR="002420D3" w:rsidDel="006713AA">
          <w:rPr>
            <w:rStyle w:val="CommentReference"/>
          </w:rPr>
          <w:commentReference w:id="794"/>
        </w:r>
        <w:r w:rsidDel="006713AA">
          <w:delText xml:space="preserve">– </w:delText>
        </w:r>
        <w:r w:rsidR="002420D3" w:rsidDel="006713AA">
          <w:delText>The f</w:delText>
        </w:r>
        <w:r w:rsidDel="006713AA">
          <w:delText>acility registry does not support the requested return format</w:delText>
        </w:r>
      </w:del>
    </w:p>
    <w:p w14:paraId="7BD588C7" w14:textId="7919BB68" w:rsidR="00041A2C" w:rsidRPr="00AF38A2" w:rsidDel="006713AA" w:rsidRDefault="00041A2C">
      <w:pPr>
        <w:rPr>
          <w:del w:id="796" w:author="Justin Fyfe" w:date="2012-12-12T16:56:00Z"/>
          <w:b/>
        </w:rPr>
        <w:pPrChange w:id="797" w:author="Justin Fyfe" w:date="2012-12-12T16:56:00Z">
          <w:pPr>
            <w:pStyle w:val="ListParagraph"/>
            <w:numPr>
              <w:numId w:val="9"/>
            </w:numPr>
            <w:ind w:hanging="360"/>
          </w:pPr>
        </w:pPrChange>
      </w:pPr>
      <w:del w:id="798" w:author="Justin Fyfe" w:date="2012-12-12T16:56:00Z">
        <w:r w:rsidDel="006713AA">
          <w:rPr>
            <w:b/>
          </w:rPr>
          <w:delText xml:space="preserve">500 </w:delText>
        </w:r>
        <w:r w:rsidDel="006713AA">
          <w:delText xml:space="preserve">– An execution error occurred querying the registry </w:delText>
        </w:r>
      </w:del>
    </w:p>
    <w:p w14:paraId="03923EF3" w14:textId="77777777" w:rsidR="006713AA" w:rsidRDefault="006713AA" w:rsidP="008A775B">
      <w:pPr>
        <w:rPr>
          <w:ins w:id="799" w:author="Justin Fyfe" w:date="2012-12-12T16:56:00Z"/>
        </w:rPr>
      </w:pPr>
    </w:p>
    <w:p w14:paraId="69113FB9" w14:textId="53D9E150" w:rsidR="00CC7C76" w:rsidRDefault="00CD34C9" w:rsidP="008A775B">
      <w:pPr>
        <w:rPr>
          <w:ins w:id="800" w:author="Justin Fyfe" w:date="2012-12-12T13:46:00Z"/>
        </w:rPr>
      </w:pPr>
      <w:r>
        <w:t xml:space="preserve">Facility data consumers </w:t>
      </w:r>
      <w:del w:id="801" w:author="Justin Fyfe" w:date="2012-12-12T16:35:00Z">
        <w:r w:rsidDel="0050433A">
          <w:delText>SHALL</w:delText>
        </w:r>
      </w:del>
      <w:ins w:id="802" w:author="Justin Fyfe" w:date="2012-12-12T16:35:00Z">
        <w:r w:rsidR="0050433A">
          <w:t>MUST</w:t>
        </w:r>
      </w:ins>
      <w:r>
        <w:t xml:space="preserve"> execute a GET against the facilities collection to initiate a query. </w:t>
      </w:r>
      <w:r w:rsidR="00001485">
        <w:t xml:space="preserve">Consumers </w:t>
      </w:r>
      <w:del w:id="803" w:author="Justin Fyfe" w:date="2012-12-12T16:35:00Z">
        <w:r w:rsidR="00001485" w:rsidDel="0050433A">
          <w:delText>SHALL</w:delText>
        </w:r>
      </w:del>
      <w:ins w:id="804" w:author="Justin Fyfe" w:date="2012-12-12T16:35:00Z">
        <w:r w:rsidR="0050433A">
          <w:t>MUST</w:t>
        </w:r>
      </w:ins>
      <w:r w:rsidR="00001485">
        <w:t xml:space="preserve"> instruct the facility registry to return data in </w:t>
      </w:r>
      <w:del w:id="805" w:author="Justin Fyfe" w:date="2012-12-12T13:45:00Z">
        <w:r w:rsidR="00001485" w:rsidDel="00CC7C76">
          <w:delText xml:space="preserve">either XML or </w:delText>
        </w:r>
      </w:del>
      <w:r w:rsidR="00001485">
        <w:t xml:space="preserve">JSON </w:t>
      </w:r>
      <w:ins w:id="806" w:author="Justin Fyfe" w:date="2012-12-12T13:45:00Z">
        <w:r w:rsidR="00CC7C76">
          <w:t xml:space="preserve">format </w:t>
        </w:r>
      </w:ins>
      <w:r w:rsidR="00001485">
        <w:t xml:space="preserve">by appending an extension of </w:t>
      </w:r>
      <w:del w:id="807" w:author="Justin Fyfe" w:date="2012-12-12T13:45:00Z">
        <w:r w:rsidR="00001485" w:rsidDel="00CC7C76">
          <w:delText xml:space="preserve">“.xml” or </w:delText>
        </w:r>
      </w:del>
      <w:r w:rsidR="00001485">
        <w:t xml:space="preserve">“.json” to the request URL. </w:t>
      </w:r>
    </w:p>
    <w:p w14:paraId="6753005E" w14:textId="36B70D98" w:rsidR="00001485" w:rsidRDefault="00CC7C76" w:rsidP="008A775B">
      <w:ins w:id="808" w:author="Justin Fyfe" w:date="2012-12-12T13:46:00Z">
        <w:r>
          <w:lastRenderedPageBreak/>
          <w:t>Registry implementers may choose to support XML as an alternate representation of facility resources.</w:t>
        </w:r>
      </w:ins>
      <w:ins w:id="809" w:author="Justin Fyfe" w:date="2012-12-12T13:47:00Z">
        <w:r w:rsidR="00254D81">
          <w:t xml:space="preserve"> Consumers may request this by appending “.xml” as an extension to the GET request. If the registry does not support XML as a return format it </w:t>
        </w:r>
      </w:ins>
      <w:ins w:id="810" w:author="Justin Fyfe" w:date="2012-12-12T16:35:00Z">
        <w:r w:rsidR="0050433A">
          <w:t>MUST</w:t>
        </w:r>
      </w:ins>
      <w:ins w:id="811" w:author="Justin Fyfe" w:date="2012-12-12T13:47:00Z">
        <w:r w:rsidR="00254D81">
          <w:t xml:space="preserve"> respond with an HTTP 404 </w:t>
        </w:r>
      </w:ins>
      <w:ins w:id="812" w:author="Justin Fyfe" w:date="2012-12-12T13:48:00Z">
        <w:r w:rsidR="00254D81">
          <w:t>error.</w:t>
        </w:r>
      </w:ins>
    </w:p>
    <w:p w14:paraId="010332A9" w14:textId="27915796" w:rsidR="008A775B" w:rsidRDefault="00CD34C9" w:rsidP="008A775B">
      <w:r>
        <w:t xml:space="preserve">Consumers </w:t>
      </w:r>
      <w:del w:id="813" w:author="Justin Fyfe" w:date="2012-12-12T16:35:00Z">
        <w:r w:rsidDel="0050433A">
          <w:delText>SHALL</w:delText>
        </w:r>
      </w:del>
      <w:ins w:id="814" w:author="Justin Fyfe" w:date="2012-12-12T16:35:00Z">
        <w:r w:rsidR="0050433A">
          <w:t>MUST</w:t>
        </w:r>
      </w:ins>
      <w:r>
        <w:t xml:space="preserve"> pass query parameters to the facility registry via query parameters in the format </w:t>
      </w:r>
      <w:r>
        <w:rPr>
          <w:i/>
        </w:rPr>
        <w:t>propertyName=filterValue</w:t>
      </w:r>
      <w:r>
        <w:t xml:space="preserve">. </w:t>
      </w:r>
    </w:p>
    <w:p w14:paraId="7CC51CB0" w14:textId="2BE65F34" w:rsidR="009A661B" w:rsidRDefault="00CD34C9" w:rsidP="008A775B">
      <w:r>
        <w:t xml:space="preserve">Query parameters </w:t>
      </w:r>
      <w:del w:id="815" w:author="Justin Fyfe" w:date="2012-12-12T16:35:00Z">
        <w:r w:rsidDel="0050433A">
          <w:delText>SHALL</w:delText>
        </w:r>
      </w:del>
      <w:ins w:id="816" w:author="Justin Fyfe" w:date="2012-12-12T16:35:00Z">
        <w:r w:rsidR="0050433A">
          <w:t>MUST</w:t>
        </w:r>
      </w:ins>
      <w:r>
        <w:t xml:space="preserve"> be pa</w:t>
      </w:r>
      <w:r w:rsidR="001B3E6D">
        <w:t xml:space="preserve">ssed as one value per parameter. Query parameters are identified in </w:t>
      </w:r>
      <w:r w:rsidR="002E2FCC">
        <w:fldChar w:fldCharType="begin"/>
      </w:r>
      <w:r w:rsidR="002E2FCC">
        <w:instrText xml:space="preserve"> REF _Ref341256949 \h </w:instrText>
      </w:r>
      <w:r w:rsidR="002E2FCC">
        <w:fldChar w:fldCharType="separate"/>
      </w:r>
      <w:r w:rsidR="00B54D26">
        <w:t xml:space="preserve">Table </w:t>
      </w:r>
      <w:r w:rsidR="00B54D26">
        <w:rPr>
          <w:noProof/>
        </w:rPr>
        <w:t>1</w:t>
      </w:r>
      <w:r w:rsidR="002E2FCC">
        <w:fldChar w:fldCharType="end"/>
      </w:r>
      <w:r w:rsidR="001B3E6D">
        <w:t xml:space="preserve"> and </w:t>
      </w:r>
      <w:del w:id="817" w:author="Justin Fyfe" w:date="2012-12-12T16:35:00Z">
        <w:r w:rsidR="001B3E6D" w:rsidDel="0050433A">
          <w:delText>SHALL</w:delText>
        </w:r>
      </w:del>
      <w:ins w:id="818" w:author="Justin Fyfe" w:date="2012-12-12T16:35:00Z">
        <w:r w:rsidR="0050433A">
          <w:t>MUST</w:t>
        </w:r>
      </w:ins>
      <w:r w:rsidR="001B3E6D">
        <w:t xml:space="preserve"> map to core properties with the same name</w:t>
      </w:r>
      <w:r>
        <w:t>.</w:t>
      </w:r>
      <w:r w:rsidR="002E2FCC">
        <w:t xml:space="preserve"> </w:t>
      </w:r>
      <w:r w:rsidR="009A661B">
        <w:t xml:space="preserve">Query parameter values </w:t>
      </w:r>
      <w:del w:id="819" w:author="Justin Fyfe" w:date="2012-12-12T16:35:00Z">
        <w:r w:rsidR="009A661B" w:rsidDel="0050433A">
          <w:delText>SHALL</w:delText>
        </w:r>
      </w:del>
      <w:ins w:id="820" w:author="Justin Fyfe" w:date="2012-12-12T16:35:00Z">
        <w:r w:rsidR="0050433A">
          <w:t>MUST</w:t>
        </w:r>
      </w:ins>
      <w:r w:rsidR="009A661B">
        <w:t xml:space="preserve"> be URL encoded when sent to the facility registry service.</w:t>
      </w:r>
    </w:p>
    <w:p w14:paraId="727DC5F9" w14:textId="1D68A86E" w:rsidR="002E2FCC" w:rsidRDefault="002E2FCC" w:rsidP="002E2FCC">
      <w:pPr>
        <w:pStyle w:val="Caption"/>
        <w:keepNext/>
      </w:pPr>
      <w:bookmarkStart w:id="821" w:name="_Ref341256949"/>
      <w:r>
        <w:t xml:space="preserve">Table </w:t>
      </w:r>
      <w:fldSimple w:instr=" SEQ Table \* ARABIC ">
        <w:ins w:id="822" w:author="Justin Fyfe" w:date="2012-12-12T15:49:00Z">
          <w:r w:rsidR="00014C23">
            <w:rPr>
              <w:noProof/>
            </w:rPr>
            <w:t>2</w:t>
          </w:r>
        </w:ins>
        <w:del w:id="823" w:author="Justin Fyfe" w:date="2012-12-12T15:49:00Z">
          <w:r w:rsidR="00E06610" w:rsidDel="00014C23">
            <w:rPr>
              <w:noProof/>
            </w:rPr>
            <w:delText>1</w:delText>
          </w:r>
        </w:del>
      </w:fldSimple>
      <w:bookmarkEnd w:id="821"/>
      <w:r>
        <w:t xml:space="preserve"> - Query facility</w:t>
      </w:r>
      <w:r w:rsidR="001B3E6D">
        <w:t xml:space="preserve"> property</w:t>
      </w:r>
      <w:r>
        <w:t xml:space="preserve"> filter parameters</w:t>
      </w:r>
    </w:p>
    <w:tbl>
      <w:tblPr>
        <w:tblStyle w:val="TableGrid"/>
        <w:tblW w:w="0" w:type="auto"/>
        <w:tblInd w:w="108" w:type="dxa"/>
        <w:tblLook w:val="04A0" w:firstRow="1" w:lastRow="0" w:firstColumn="1" w:lastColumn="0" w:noHBand="0" w:noVBand="1"/>
      </w:tblPr>
      <w:tblGrid>
        <w:gridCol w:w="1440"/>
        <w:gridCol w:w="720"/>
        <w:gridCol w:w="1206"/>
        <w:gridCol w:w="3604"/>
        <w:gridCol w:w="2498"/>
      </w:tblGrid>
      <w:tr w:rsidR="001B3E6D" w14:paraId="1AB78925" w14:textId="77777777" w:rsidTr="001B3E6D">
        <w:tc>
          <w:tcPr>
            <w:tcW w:w="1440" w:type="dxa"/>
          </w:tcPr>
          <w:p w14:paraId="5C4073AA" w14:textId="5E7C2F52" w:rsidR="001B3E6D" w:rsidRPr="00CD34C9" w:rsidRDefault="001B3E6D" w:rsidP="008A775B">
            <w:pPr>
              <w:rPr>
                <w:b/>
              </w:rPr>
            </w:pPr>
            <w:r>
              <w:rPr>
                <w:b/>
              </w:rPr>
              <w:t>Parameter</w:t>
            </w:r>
          </w:p>
        </w:tc>
        <w:tc>
          <w:tcPr>
            <w:tcW w:w="720" w:type="dxa"/>
          </w:tcPr>
          <w:p w14:paraId="14BF465A" w14:textId="6B8C41CB" w:rsidR="001B3E6D" w:rsidRDefault="001B3E6D" w:rsidP="00E06610">
            <w:pPr>
              <w:jc w:val="center"/>
              <w:rPr>
                <w:b/>
              </w:rPr>
            </w:pPr>
            <w:r>
              <w:rPr>
                <w:b/>
              </w:rPr>
              <w:t>Opt</w:t>
            </w:r>
          </w:p>
        </w:tc>
        <w:tc>
          <w:tcPr>
            <w:tcW w:w="1206" w:type="dxa"/>
          </w:tcPr>
          <w:p w14:paraId="2FA237F8" w14:textId="61C2228B" w:rsidR="001B3E6D" w:rsidRPr="00CD34C9" w:rsidRDefault="001B3E6D" w:rsidP="008A775B">
            <w:pPr>
              <w:rPr>
                <w:b/>
              </w:rPr>
            </w:pPr>
            <w:r>
              <w:rPr>
                <w:b/>
              </w:rPr>
              <w:t>Format</w:t>
            </w:r>
            <w:r w:rsidRPr="001B3E6D">
              <w:rPr>
                <w:b/>
                <w:vertAlign w:val="superscript"/>
              </w:rPr>
              <w:t>ⱡ</w:t>
            </w:r>
          </w:p>
        </w:tc>
        <w:tc>
          <w:tcPr>
            <w:tcW w:w="3604" w:type="dxa"/>
          </w:tcPr>
          <w:p w14:paraId="3CBA5135" w14:textId="3B751B34" w:rsidR="001B3E6D" w:rsidRDefault="001B3E6D" w:rsidP="008A775B">
            <w:pPr>
              <w:rPr>
                <w:b/>
              </w:rPr>
            </w:pPr>
            <w:r>
              <w:rPr>
                <w:b/>
              </w:rPr>
              <w:t>Description</w:t>
            </w:r>
          </w:p>
        </w:tc>
        <w:tc>
          <w:tcPr>
            <w:tcW w:w="2498" w:type="dxa"/>
          </w:tcPr>
          <w:p w14:paraId="7D49FE8E" w14:textId="1F954665" w:rsidR="001B3E6D" w:rsidRPr="00CD34C9" w:rsidRDefault="001B3E6D" w:rsidP="008A775B">
            <w:pPr>
              <w:rPr>
                <w:b/>
              </w:rPr>
            </w:pPr>
            <w:r>
              <w:rPr>
                <w:b/>
              </w:rPr>
              <w:t>Example</w:t>
            </w:r>
          </w:p>
        </w:tc>
      </w:tr>
      <w:tr w:rsidR="001B3E6D" w:rsidDel="00CC7C76" w14:paraId="40D37DF0" w14:textId="33D84E91" w:rsidTr="001B3E6D">
        <w:trPr>
          <w:del w:id="824" w:author="Justin Fyfe" w:date="2012-12-12T13:40:00Z"/>
        </w:trPr>
        <w:tc>
          <w:tcPr>
            <w:tcW w:w="1440" w:type="dxa"/>
          </w:tcPr>
          <w:p w14:paraId="0E151827" w14:textId="3FDF3019" w:rsidR="001B3E6D" w:rsidDel="00CC7C76" w:rsidRDefault="001B3E6D" w:rsidP="008A775B">
            <w:pPr>
              <w:rPr>
                <w:del w:id="825" w:author="Justin Fyfe" w:date="2012-12-12T13:40:00Z"/>
              </w:rPr>
            </w:pPr>
            <w:del w:id="826" w:author="Justin Fyfe" w:date="2012-12-12T13:40:00Z">
              <w:r w:rsidDel="00CC7C76">
                <w:delText>name</w:delText>
              </w:r>
            </w:del>
          </w:p>
        </w:tc>
        <w:tc>
          <w:tcPr>
            <w:tcW w:w="720" w:type="dxa"/>
          </w:tcPr>
          <w:p w14:paraId="07CD3DE4" w14:textId="7045143C" w:rsidR="001B3E6D" w:rsidDel="00CC7C76" w:rsidRDefault="001B3E6D" w:rsidP="001B3E6D">
            <w:pPr>
              <w:jc w:val="center"/>
              <w:rPr>
                <w:del w:id="827" w:author="Justin Fyfe" w:date="2012-12-12T13:40:00Z"/>
              </w:rPr>
            </w:pPr>
            <w:del w:id="828" w:author="Justin Fyfe" w:date="2012-12-12T13:40:00Z">
              <w:r w:rsidDel="00CC7C76">
                <w:delText>O</w:delText>
              </w:r>
            </w:del>
          </w:p>
        </w:tc>
        <w:tc>
          <w:tcPr>
            <w:tcW w:w="1206" w:type="dxa"/>
          </w:tcPr>
          <w:p w14:paraId="5A4C3D20" w14:textId="252623E1" w:rsidR="001B3E6D" w:rsidDel="00CC7C76" w:rsidRDefault="001B3E6D" w:rsidP="008A775B">
            <w:pPr>
              <w:rPr>
                <w:del w:id="829" w:author="Justin Fyfe" w:date="2012-12-12T13:40:00Z"/>
              </w:rPr>
            </w:pPr>
            <w:del w:id="830" w:author="Justin Fyfe" w:date="2012-12-12T13:40:00Z">
              <w:r w:rsidDel="00CC7C76">
                <w:delText>String</w:delText>
              </w:r>
            </w:del>
          </w:p>
        </w:tc>
        <w:tc>
          <w:tcPr>
            <w:tcW w:w="3604" w:type="dxa"/>
          </w:tcPr>
          <w:p w14:paraId="4A05A502" w14:textId="433B3FBC" w:rsidR="001B3E6D" w:rsidDel="00CC7C76" w:rsidRDefault="001B3E6D" w:rsidP="005D672F">
            <w:pPr>
              <w:rPr>
                <w:del w:id="831" w:author="Justin Fyfe" w:date="2012-12-12T13:40:00Z"/>
              </w:rPr>
            </w:pPr>
            <w:del w:id="832" w:author="Justin Fyfe" w:date="2012-12-12T13:40:00Z">
              <w:r w:rsidDel="00CC7C76">
                <w:delText>Performs exact matching on the name of the facility records.</w:delText>
              </w:r>
            </w:del>
          </w:p>
        </w:tc>
        <w:tc>
          <w:tcPr>
            <w:tcW w:w="2498" w:type="dxa"/>
          </w:tcPr>
          <w:p w14:paraId="39D1CDDE" w14:textId="19ECFDFB" w:rsidR="001B3E6D" w:rsidDel="00CC7C76" w:rsidRDefault="001B3E6D" w:rsidP="008101B9">
            <w:pPr>
              <w:rPr>
                <w:del w:id="833" w:author="Justin Fyfe" w:date="2012-12-12T13:40:00Z"/>
              </w:rPr>
            </w:pPr>
            <w:del w:id="834" w:author="Justin Fyfe" w:date="2012-12-12T13:40:00Z">
              <w:r w:rsidDel="00CC7C76">
                <w:delText>?name=Good%20Clinic</w:delText>
              </w:r>
            </w:del>
          </w:p>
        </w:tc>
      </w:tr>
      <w:tr w:rsidR="001B3E6D" w14:paraId="40E765EC" w14:textId="77777777" w:rsidTr="001B3E6D">
        <w:tc>
          <w:tcPr>
            <w:tcW w:w="1440" w:type="dxa"/>
          </w:tcPr>
          <w:p w14:paraId="0C933430" w14:textId="6CC91F5A" w:rsidR="001B3E6D" w:rsidRDefault="001B3E6D" w:rsidP="008A775B">
            <w:r>
              <w:t>active</w:t>
            </w:r>
          </w:p>
        </w:tc>
        <w:tc>
          <w:tcPr>
            <w:tcW w:w="720" w:type="dxa"/>
          </w:tcPr>
          <w:p w14:paraId="22160269" w14:textId="5E7D6117" w:rsidR="001B3E6D" w:rsidRDefault="001B3E6D" w:rsidP="001B3E6D">
            <w:pPr>
              <w:jc w:val="center"/>
            </w:pPr>
            <w:r>
              <w:t>R</w:t>
            </w:r>
          </w:p>
        </w:tc>
        <w:tc>
          <w:tcPr>
            <w:tcW w:w="1206" w:type="dxa"/>
          </w:tcPr>
          <w:p w14:paraId="0645BA4E" w14:textId="43D37400" w:rsidR="001B3E6D" w:rsidRDefault="001B3E6D" w:rsidP="008A775B">
            <w:r>
              <w:t>Boolean</w:t>
            </w:r>
          </w:p>
        </w:tc>
        <w:tc>
          <w:tcPr>
            <w:tcW w:w="3604" w:type="dxa"/>
          </w:tcPr>
          <w:p w14:paraId="5FF15A12" w14:textId="305F12E6" w:rsidR="001B3E6D" w:rsidRDefault="001B3E6D" w:rsidP="002E2FCC">
            <w:r>
              <w:t>Performs a filter on the active field of the facility.</w:t>
            </w:r>
          </w:p>
        </w:tc>
        <w:tc>
          <w:tcPr>
            <w:tcW w:w="2498" w:type="dxa"/>
          </w:tcPr>
          <w:p w14:paraId="3C0903E6" w14:textId="16C6B3ED" w:rsidR="001B3E6D" w:rsidRDefault="001B3E6D" w:rsidP="002E2FCC">
            <w:r>
              <w:t>?active=true</w:t>
            </w:r>
          </w:p>
        </w:tc>
      </w:tr>
      <w:tr w:rsidR="001B3E6D" w:rsidDel="00CC7C76" w14:paraId="14A568FB" w14:textId="2DB98494" w:rsidTr="001B3E6D">
        <w:trPr>
          <w:del w:id="835" w:author="Justin Fyfe" w:date="2012-12-12T13:40:00Z"/>
        </w:trPr>
        <w:tc>
          <w:tcPr>
            <w:tcW w:w="1440" w:type="dxa"/>
          </w:tcPr>
          <w:p w14:paraId="083DE0A2" w14:textId="28325D5C" w:rsidR="001B3E6D" w:rsidDel="00CC7C76" w:rsidRDefault="001B3E6D" w:rsidP="001B3E6D">
            <w:pPr>
              <w:rPr>
                <w:del w:id="836" w:author="Justin Fyfe" w:date="2012-12-12T13:40:00Z"/>
              </w:rPr>
            </w:pPr>
            <w:del w:id="837" w:author="Justin Fyfe" w:date="2012-12-12T13:40:00Z">
              <w:r w:rsidDel="00CC7C76">
                <w:delText>created_at</w:delText>
              </w:r>
            </w:del>
          </w:p>
        </w:tc>
        <w:tc>
          <w:tcPr>
            <w:tcW w:w="720" w:type="dxa"/>
          </w:tcPr>
          <w:p w14:paraId="301D5DBC" w14:textId="080D84D2" w:rsidR="001B3E6D" w:rsidDel="00CC7C76" w:rsidRDefault="001B3E6D" w:rsidP="001B3E6D">
            <w:pPr>
              <w:jc w:val="center"/>
              <w:rPr>
                <w:del w:id="838" w:author="Justin Fyfe" w:date="2012-12-12T13:40:00Z"/>
              </w:rPr>
            </w:pPr>
            <w:del w:id="839" w:author="Justin Fyfe" w:date="2012-12-12T13:40:00Z">
              <w:r w:rsidDel="00CC7C76">
                <w:delText>O</w:delText>
              </w:r>
            </w:del>
          </w:p>
        </w:tc>
        <w:tc>
          <w:tcPr>
            <w:tcW w:w="1206" w:type="dxa"/>
          </w:tcPr>
          <w:p w14:paraId="48DF6EC8" w14:textId="4F7DACD6" w:rsidR="001B3E6D" w:rsidDel="00CC7C76" w:rsidRDefault="001B3E6D" w:rsidP="008A775B">
            <w:pPr>
              <w:rPr>
                <w:del w:id="840" w:author="Justin Fyfe" w:date="2012-12-12T13:40:00Z"/>
              </w:rPr>
            </w:pPr>
            <w:del w:id="841" w:author="Justin Fyfe" w:date="2012-12-12T13:40:00Z">
              <w:r w:rsidDel="00CC7C76">
                <w:delText>Date</w:delText>
              </w:r>
            </w:del>
          </w:p>
        </w:tc>
        <w:tc>
          <w:tcPr>
            <w:tcW w:w="3604" w:type="dxa"/>
          </w:tcPr>
          <w:p w14:paraId="68EA4A34" w14:textId="2963834C" w:rsidR="001B3E6D" w:rsidDel="00CC7C76" w:rsidRDefault="001B3E6D" w:rsidP="001B3E6D">
            <w:pPr>
              <w:rPr>
                <w:del w:id="842" w:author="Justin Fyfe" w:date="2012-12-12T13:40:00Z"/>
              </w:rPr>
            </w:pPr>
            <w:del w:id="843" w:author="Justin Fyfe" w:date="2012-12-12T13:40:00Z">
              <w:r w:rsidDel="00CC7C76">
                <w:delText xml:space="preserve">Performs a filter on the creation date of the facility. </w:delText>
              </w:r>
            </w:del>
          </w:p>
        </w:tc>
        <w:tc>
          <w:tcPr>
            <w:tcW w:w="2498" w:type="dxa"/>
          </w:tcPr>
          <w:p w14:paraId="3EA9D6E2" w14:textId="3C15DC84" w:rsidR="001B3E6D" w:rsidDel="00CC7C76" w:rsidRDefault="001B3E6D" w:rsidP="001B3E6D">
            <w:pPr>
              <w:rPr>
                <w:del w:id="844" w:author="Justin Fyfe" w:date="2012-12-12T13:40:00Z"/>
              </w:rPr>
            </w:pPr>
            <w:del w:id="845" w:author="Justin Fyfe" w:date="2012-12-12T13:40:00Z">
              <w:r w:rsidDel="00CC7C76">
                <w:delText>?created_at=2012</w:delText>
              </w:r>
            </w:del>
          </w:p>
        </w:tc>
      </w:tr>
      <w:tr w:rsidR="001B3E6D" w:rsidDel="00CC7C76" w14:paraId="3DD8C09B" w14:textId="68CE2D9D" w:rsidTr="001B3E6D">
        <w:trPr>
          <w:del w:id="846" w:author="Justin Fyfe" w:date="2012-12-12T13:40:00Z"/>
        </w:trPr>
        <w:tc>
          <w:tcPr>
            <w:tcW w:w="1440" w:type="dxa"/>
          </w:tcPr>
          <w:p w14:paraId="217AA82E" w14:textId="7FD3DFB5" w:rsidR="001B3E6D" w:rsidDel="00CC7C76" w:rsidRDefault="001B3E6D" w:rsidP="001B3E6D">
            <w:pPr>
              <w:rPr>
                <w:del w:id="847" w:author="Justin Fyfe" w:date="2012-12-12T13:40:00Z"/>
              </w:rPr>
            </w:pPr>
            <w:del w:id="848" w:author="Justin Fyfe" w:date="2012-12-12T13:40:00Z">
              <w:r w:rsidDel="00CC7C76">
                <w:delText>updated_at</w:delText>
              </w:r>
            </w:del>
          </w:p>
        </w:tc>
        <w:tc>
          <w:tcPr>
            <w:tcW w:w="720" w:type="dxa"/>
          </w:tcPr>
          <w:p w14:paraId="7992B982" w14:textId="1476441F" w:rsidR="001B3E6D" w:rsidDel="00CC7C76" w:rsidRDefault="001B3E6D" w:rsidP="001B3E6D">
            <w:pPr>
              <w:jc w:val="center"/>
              <w:rPr>
                <w:del w:id="849" w:author="Justin Fyfe" w:date="2012-12-12T13:40:00Z"/>
              </w:rPr>
            </w:pPr>
            <w:del w:id="850" w:author="Justin Fyfe" w:date="2012-12-12T13:40:00Z">
              <w:r w:rsidDel="00CC7C76">
                <w:delText>O</w:delText>
              </w:r>
            </w:del>
          </w:p>
        </w:tc>
        <w:tc>
          <w:tcPr>
            <w:tcW w:w="1206" w:type="dxa"/>
          </w:tcPr>
          <w:p w14:paraId="0CE3B767" w14:textId="1FEEC7D6" w:rsidR="001B3E6D" w:rsidDel="00CC7C76" w:rsidRDefault="001B3E6D" w:rsidP="008A775B">
            <w:pPr>
              <w:rPr>
                <w:del w:id="851" w:author="Justin Fyfe" w:date="2012-12-12T13:40:00Z"/>
              </w:rPr>
            </w:pPr>
            <w:del w:id="852" w:author="Justin Fyfe" w:date="2012-12-12T13:40:00Z">
              <w:r w:rsidDel="00CC7C76">
                <w:delText>Date</w:delText>
              </w:r>
            </w:del>
          </w:p>
        </w:tc>
        <w:tc>
          <w:tcPr>
            <w:tcW w:w="3604" w:type="dxa"/>
          </w:tcPr>
          <w:p w14:paraId="16FF919C" w14:textId="753DF787" w:rsidR="001B3E6D" w:rsidDel="00CC7C76" w:rsidRDefault="001B3E6D" w:rsidP="001B3E6D">
            <w:pPr>
              <w:rPr>
                <w:del w:id="853" w:author="Justin Fyfe" w:date="2012-12-12T13:40:00Z"/>
              </w:rPr>
            </w:pPr>
            <w:del w:id="854" w:author="Justin Fyfe" w:date="2012-12-12T13:40:00Z">
              <w:r w:rsidDel="00CC7C76">
                <w:delText>Performs a filter on the last update date of the facility</w:delText>
              </w:r>
            </w:del>
          </w:p>
        </w:tc>
        <w:tc>
          <w:tcPr>
            <w:tcW w:w="2498" w:type="dxa"/>
          </w:tcPr>
          <w:p w14:paraId="6581C112" w14:textId="7AAD637A" w:rsidR="001B3E6D" w:rsidDel="00CC7C76" w:rsidRDefault="001B3E6D" w:rsidP="001B3E6D">
            <w:pPr>
              <w:rPr>
                <w:del w:id="855" w:author="Justin Fyfe" w:date="2012-12-12T13:40:00Z"/>
              </w:rPr>
            </w:pPr>
            <w:del w:id="856" w:author="Justin Fyfe" w:date="2012-12-12T13:40:00Z">
              <w:r w:rsidDel="00CC7C76">
                <w:delText>?updated_at=2012-01-01</w:delText>
              </w:r>
            </w:del>
          </w:p>
        </w:tc>
      </w:tr>
      <w:tr w:rsidR="001B3E6D" w:rsidDel="00CC7C76" w14:paraId="7EB1400D" w14:textId="1F51E03D" w:rsidTr="001B3E6D">
        <w:trPr>
          <w:del w:id="857" w:author="Justin Fyfe" w:date="2012-12-12T13:40:00Z"/>
        </w:trPr>
        <w:tc>
          <w:tcPr>
            <w:tcW w:w="1440" w:type="dxa"/>
          </w:tcPr>
          <w:p w14:paraId="613013C9" w14:textId="73E77F37" w:rsidR="001B3E6D" w:rsidDel="00CC7C76" w:rsidRDefault="001B3E6D" w:rsidP="001B3E6D">
            <w:pPr>
              <w:rPr>
                <w:del w:id="858" w:author="Justin Fyfe" w:date="2012-12-12T13:40:00Z"/>
              </w:rPr>
            </w:pPr>
            <w:del w:id="859" w:author="Justin Fyfe" w:date="2012-12-12T13:40:00Z">
              <w:r w:rsidDel="00CC7C76">
                <w:delText>closed_at</w:delText>
              </w:r>
            </w:del>
          </w:p>
        </w:tc>
        <w:tc>
          <w:tcPr>
            <w:tcW w:w="720" w:type="dxa"/>
          </w:tcPr>
          <w:p w14:paraId="0C73E16F" w14:textId="3FDC03FB" w:rsidR="001B3E6D" w:rsidDel="00CC7C76" w:rsidRDefault="001B3E6D" w:rsidP="001B3E6D">
            <w:pPr>
              <w:jc w:val="center"/>
              <w:rPr>
                <w:del w:id="860" w:author="Justin Fyfe" w:date="2012-12-12T13:40:00Z"/>
              </w:rPr>
            </w:pPr>
            <w:del w:id="861" w:author="Justin Fyfe" w:date="2012-12-12T13:40:00Z">
              <w:r w:rsidDel="00CC7C76">
                <w:delText>O</w:delText>
              </w:r>
            </w:del>
          </w:p>
        </w:tc>
        <w:tc>
          <w:tcPr>
            <w:tcW w:w="1206" w:type="dxa"/>
          </w:tcPr>
          <w:p w14:paraId="549C29E0" w14:textId="4A19214E" w:rsidR="001B3E6D" w:rsidDel="00CC7C76" w:rsidRDefault="001B3E6D" w:rsidP="008A775B">
            <w:pPr>
              <w:rPr>
                <w:del w:id="862" w:author="Justin Fyfe" w:date="2012-12-12T13:40:00Z"/>
              </w:rPr>
            </w:pPr>
            <w:del w:id="863" w:author="Justin Fyfe" w:date="2012-12-12T13:40:00Z">
              <w:r w:rsidDel="00CC7C76">
                <w:delText>Date</w:delText>
              </w:r>
            </w:del>
          </w:p>
        </w:tc>
        <w:tc>
          <w:tcPr>
            <w:tcW w:w="3604" w:type="dxa"/>
          </w:tcPr>
          <w:p w14:paraId="05FF6C51" w14:textId="4245B048" w:rsidR="001B3E6D" w:rsidDel="00CC7C76" w:rsidRDefault="001B3E6D" w:rsidP="001B3E6D">
            <w:pPr>
              <w:rPr>
                <w:del w:id="864" w:author="Justin Fyfe" w:date="2012-12-12T13:40:00Z"/>
              </w:rPr>
            </w:pPr>
            <w:del w:id="865" w:author="Justin Fyfe" w:date="2012-12-12T13:40:00Z">
              <w:r w:rsidDel="00CC7C76">
                <w:delText>Performs a filter on the closed date of the facility</w:delText>
              </w:r>
            </w:del>
          </w:p>
        </w:tc>
        <w:tc>
          <w:tcPr>
            <w:tcW w:w="2498" w:type="dxa"/>
          </w:tcPr>
          <w:p w14:paraId="32EB0F28" w14:textId="3E0D4D0E" w:rsidR="001B3E6D" w:rsidDel="00CC7C76" w:rsidRDefault="001B3E6D" w:rsidP="001B3E6D">
            <w:pPr>
              <w:rPr>
                <w:del w:id="866" w:author="Justin Fyfe" w:date="2012-12-12T13:40:00Z"/>
              </w:rPr>
            </w:pPr>
            <w:del w:id="867" w:author="Justin Fyfe" w:date="2012-12-12T13:40:00Z">
              <w:r w:rsidDel="00CC7C76">
                <w:delText>?closed_at=2013-01-01</w:delText>
              </w:r>
            </w:del>
          </w:p>
        </w:tc>
      </w:tr>
      <w:tr w:rsidR="001B3E6D" w:rsidDel="00CC7C76" w14:paraId="61CC049D" w14:textId="303AD189" w:rsidTr="001B3E6D">
        <w:trPr>
          <w:del w:id="868" w:author="Justin Fyfe" w:date="2012-12-12T13:40:00Z"/>
        </w:trPr>
        <w:tc>
          <w:tcPr>
            <w:tcW w:w="1440" w:type="dxa"/>
          </w:tcPr>
          <w:p w14:paraId="28B92699" w14:textId="5C3F3C03" w:rsidR="001B3E6D" w:rsidDel="00CC7C76" w:rsidRDefault="001B3E6D" w:rsidP="008A775B">
            <w:pPr>
              <w:rPr>
                <w:del w:id="869" w:author="Justin Fyfe" w:date="2012-12-12T13:40:00Z"/>
              </w:rPr>
            </w:pPr>
            <w:del w:id="870" w:author="Justin Fyfe" w:date="2012-12-12T13:40:00Z">
              <w:r w:rsidDel="00CC7C76">
                <w:delText>lat</w:delText>
              </w:r>
            </w:del>
          </w:p>
        </w:tc>
        <w:tc>
          <w:tcPr>
            <w:tcW w:w="720" w:type="dxa"/>
          </w:tcPr>
          <w:p w14:paraId="02F4520D" w14:textId="4A3F089F" w:rsidR="001B3E6D" w:rsidDel="00CC7C76" w:rsidRDefault="001B3E6D" w:rsidP="001B3E6D">
            <w:pPr>
              <w:jc w:val="center"/>
              <w:rPr>
                <w:del w:id="871" w:author="Justin Fyfe" w:date="2012-12-12T13:40:00Z"/>
              </w:rPr>
            </w:pPr>
            <w:del w:id="872" w:author="Justin Fyfe" w:date="2012-12-12T13:40:00Z">
              <w:r w:rsidDel="00CC7C76">
                <w:delText>O</w:delText>
              </w:r>
            </w:del>
          </w:p>
        </w:tc>
        <w:tc>
          <w:tcPr>
            <w:tcW w:w="1206" w:type="dxa"/>
          </w:tcPr>
          <w:p w14:paraId="620A8503" w14:textId="37FF95C2" w:rsidR="001B3E6D" w:rsidDel="00CC7C76" w:rsidRDefault="001B3E6D" w:rsidP="008A775B">
            <w:pPr>
              <w:rPr>
                <w:del w:id="873" w:author="Justin Fyfe" w:date="2012-12-12T13:40:00Z"/>
              </w:rPr>
            </w:pPr>
            <w:del w:id="874" w:author="Justin Fyfe" w:date="2012-12-12T13:40:00Z">
              <w:r w:rsidDel="00CC7C76">
                <w:delText>Decimal</w:delText>
              </w:r>
            </w:del>
          </w:p>
        </w:tc>
        <w:tc>
          <w:tcPr>
            <w:tcW w:w="3604" w:type="dxa"/>
          </w:tcPr>
          <w:p w14:paraId="537B4DEA" w14:textId="07841D08" w:rsidR="001B3E6D" w:rsidDel="00CC7C76" w:rsidRDefault="001B3E6D" w:rsidP="005D672F">
            <w:pPr>
              <w:rPr>
                <w:del w:id="875" w:author="Justin Fyfe" w:date="2012-12-12T13:40:00Z"/>
              </w:rPr>
            </w:pPr>
            <w:del w:id="876" w:author="Justin Fyfe" w:date="2012-12-12T13:40:00Z">
              <w:r w:rsidDel="00CC7C76">
                <w:delText>Filters on latitude</w:delText>
              </w:r>
            </w:del>
          </w:p>
        </w:tc>
        <w:tc>
          <w:tcPr>
            <w:tcW w:w="2498" w:type="dxa"/>
          </w:tcPr>
          <w:p w14:paraId="489D9E3A" w14:textId="115620F3" w:rsidR="001B3E6D" w:rsidDel="00CC7C76" w:rsidRDefault="001B3E6D" w:rsidP="002E2FCC">
            <w:pPr>
              <w:rPr>
                <w:del w:id="877" w:author="Justin Fyfe" w:date="2012-12-12T13:40:00Z"/>
              </w:rPr>
            </w:pPr>
            <w:del w:id="878" w:author="Justin Fyfe" w:date="2012-12-12T13:40:00Z">
              <w:r w:rsidDel="00CC7C76">
                <w:delText>?lat=1.23</w:delText>
              </w:r>
            </w:del>
          </w:p>
        </w:tc>
      </w:tr>
      <w:tr w:rsidR="001B3E6D" w:rsidDel="00CC7C76" w14:paraId="3E9EFDF7" w14:textId="42E15F01" w:rsidTr="001B3E6D">
        <w:trPr>
          <w:del w:id="879" w:author="Justin Fyfe" w:date="2012-12-12T13:40:00Z"/>
        </w:trPr>
        <w:tc>
          <w:tcPr>
            <w:tcW w:w="1440" w:type="dxa"/>
          </w:tcPr>
          <w:p w14:paraId="6AD9EA4D" w14:textId="22A7398C" w:rsidR="001B3E6D" w:rsidDel="00CC7C76" w:rsidRDefault="001B3E6D" w:rsidP="008A775B">
            <w:pPr>
              <w:rPr>
                <w:del w:id="880" w:author="Justin Fyfe" w:date="2012-12-12T13:40:00Z"/>
              </w:rPr>
            </w:pPr>
            <w:del w:id="881" w:author="Justin Fyfe" w:date="2012-12-12T13:40:00Z">
              <w:r w:rsidDel="00CC7C76">
                <w:delText>long</w:delText>
              </w:r>
            </w:del>
          </w:p>
        </w:tc>
        <w:tc>
          <w:tcPr>
            <w:tcW w:w="720" w:type="dxa"/>
          </w:tcPr>
          <w:p w14:paraId="17F89B42" w14:textId="291FF9AE" w:rsidR="001B3E6D" w:rsidDel="00CC7C76" w:rsidRDefault="001B3E6D" w:rsidP="001B3E6D">
            <w:pPr>
              <w:jc w:val="center"/>
              <w:rPr>
                <w:del w:id="882" w:author="Justin Fyfe" w:date="2012-12-12T13:40:00Z"/>
              </w:rPr>
            </w:pPr>
            <w:del w:id="883" w:author="Justin Fyfe" w:date="2012-12-12T13:40:00Z">
              <w:r w:rsidDel="00CC7C76">
                <w:delText>O</w:delText>
              </w:r>
            </w:del>
          </w:p>
        </w:tc>
        <w:tc>
          <w:tcPr>
            <w:tcW w:w="1206" w:type="dxa"/>
          </w:tcPr>
          <w:p w14:paraId="44FE820F" w14:textId="6A6788DE" w:rsidR="001B3E6D" w:rsidDel="00CC7C76" w:rsidRDefault="001B3E6D" w:rsidP="008A775B">
            <w:pPr>
              <w:rPr>
                <w:del w:id="884" w:author="Justin Fyfe" w:date="2012-12-12T13:40:00Z"/>
              </w:rPr>
            </w:pPr>
            <w:del w:id="885" w:author="Justin Fyfe" w:date="2012-12-12T13:40:00Z">
              <w:r w:rsidDel="00CC7C76">
                <w:delText>Decimal</w:delText>
              </w:r>
            </w:del>
          </w:p>
        </w:tc>
        <w:tc>
          <w:tcPr>
            <w:tcW w:w="3604" w:type="dxa"/>
          </w:tcPr>
          <w:p w14:paraId="3121B20C" w14:textId="49FCED6E" w:rsidR="001B3E6D" w:rsidDel="00CC7C76" w:rsidRDefault="001B3E6D" w:rsidP="008A775B">
            <w:pPr>
              <w:rPr>
                <w:del w:id="886" w:author="Justin Fyfe" w:date="2012-12-12T13:40:00Z"/>
              </w:rPr>
            </w:pPr>
            <w:del w:id="887" w:author="Justin Fyfe" w:date="2012-12-12T13:40:00Z">
              <w:r w:rsidDel="00CC7C76">
                <w:delText>Filters on longitude</w:delText>
              </w:r>
            </w:del>
          </w:p>
        </w:tc>
        <w:tc>
          <w:tcPr>
            <w:tcW w:w="2498" w:type="dxa"/>
          </w:tcPr>
          <w:p w14:paraId="72D05D7A" w14:textId="75651B9D" w:rsidR="001B3E6D" w:rsidDel="00CC7C76" w:rsidRDefault="001B3E6D" w:rsidP="008A775B">
            <w:pPr>
              <w:rPr>
                <w:del w:id="888" w:author="Justin Fyfe" w:date="2012-12-12T13:40:00Z"/>
              </w:rPr>
            </w:pPr>
            <w:del w:id="889" w:author="Justin Fyfe" w:date="2012-12-12T13:40:00Z">
              <w:r w:rsidDel="00CC7C76">
                <w:delText>?long=1.32</w:delText>
              </w:r>
            </w:del>
          </w:p>
        </w:tc>
      </w:tr>
      <w:tr w:rsidR="001B3E6D" w:rsidDel="00CC7C76" w14:paraId="08A153F0" w14:textId="144A6A3B" w:rsidTr="001B3E6D">
        <w:trPr>
          <w:del w:id="890" w:author="Justin Fyfe" w:date="2012-12-12T13:40:00Z"/>
        </w:trPr>
        <w:tc>
          <w:tcPr>
            <w:tcW w:w="1440" w:type="dxa"/>
          </w:tcPr>
          <w:p w14:paraId="7481D541" w14:textId="241DB0FA" w:rsidR="001B3E6D" w:rsidDel="00CC7C76" w:rsidRDefault="001B3E6D" w:rsidP="008A775B">
            <w:pPr>
              <w:rPr>
                <w:del w:id="891" w:author="Justin Fyfe" w:date="2012-12-12T13:40:00Z"/>
              </w:rPr>
            </w:pPr>
            <w:del w:id="892" w:author="Justin Fyfe" w:date="2012-12-12T13:40:00Z">
              <w:r w:rsidDel="00CC7C76">
                <w:delText>identity</w:delText>
              </w:r>
            </w:del>
          </w:p>
        </w:tc>
        <w:tc>
          <w:tcPr>
            <w:tcW w:w="720" w:type="dxa"/>
          </w:tcPr>
          <w:p w14:paraId="7B9DC79B" w14:textId="09A0AFAD" w:rsidR="001B3E6D" w:rsidDel="00CC7C76" w:rsidRDefault="001B3E6D" w:rsidP="001B3E6D">
            <w:pPr>
              <w:jc w:val="center"/>
              <w:rPr>
                <w:del w:id="893" w:author="Justin Fyfe" w:date="2012-12-12T13:40:00Z"/>
              </w:rPr>
            </w:pPr>
            <w:del w:id="894" w:author="Justin Fyfe" w:date="2012-12-12T13:40:00Z">
              <w:r w:rsidDel="00CC7C76">
                <w:delText>O</w:delText>
              </w:r>
            </w:del>
          </w:p>
        </w:tc>
        <w:tc>
          <w:tcPr>
            <w:tcW w:w="1206" w:type="dxa"/>
          </w:tcPr>
          <w:p w14:paraId="33DF075D" w14:textId="7412D645" w:rsidR="001B3E6D" w:rsidDel="00CC7C76" w:rsidRDefault="001B3E6D" w:rsidP="002E2FCC">
            <w:pPr>
              <w:rPr>
                <w:del w:id="895" w:author="Justin Fyfe" w:date="2012-12-12T13:40:00Z"/>
              </w:rPr>
            </w:pPr>
            <w:del w:id="896" w:author="Justin Fyfe" w:date="2012-12-12T13:40:00Z">
              <w:r w:rsidDel="00CC7C76">
                <w:delText>id@agency</w:delText>
              </w:r>
            </w:del>
          </w:p>
        </w:tc>
        <w:tc>
          <w:tcPr>
            <w:tcW w:w="3604" w:type="dxa"/>
          </w:tcPr>
          <w:p w14:paraId="7841D27E" w14:textId="1F353EF4" w:rsidR="001B3E6D" w:rsidDel="00CC7C76" w:rsidRDefault="001B3E6D" w:rsidP="008A775B">
            <w:pPr>
              <w:rPr>
                <w:del w:id="897" w:author="Justin Fyfe" w:date="2012-12-12T13:40:00Z"/>
              </w:rPr>
            </w:pPr>
            <w:del w:id="898" w:author="Justin Fyfe" w:date="2012-12-12T13:40:00Z">
              <w:r w:rsidDel="00CC7C76">
                <w:delText>Filters on an identity possessed by the facility.</w:delText>
              </w:r>
            </w:del>
          </w:p>
        </w:tc>
        <w:tc>
          <w:tcPr>
            <w:tcW w:w="2498" w:type="dxa"/>
          </w:tcPr>
          <w:p w14:paraId="0E2A523B" w14:textId="5E7A48DF" w:rsidR="001B3E6D" w:rsidDel="00CC7C76" w:rsidRDefault="001B3E6D" w:rsidP="008A775B">
            <w:pPr>
              <w:rPr>
                <w:del w:id="899" w:author="Justin Fyfe" w:date="2012-12-12T13:40:00Z"/>
              </w:rPr>
            </w:pPr>
            <w:del w:id="900" w:author="Justin Fyfe" w:date="2012-12-12T13:40:00Z">
              <w:r w:rsidDel="00CC7C76">
                <w:delText>?1234@moh</w:delText>
              </w:r>
            </w:del>
          </w:p>
        </w:tc>
      </w:tr>
    </w:tbl>
    <w:p w14:paraId="11D50D45" w14:textId="335E7123" w:rsidR="009A661B" w:rsidRPr="001B3E6D" w:rsidRDefault="001B3E6D" w:rsidP="009A661B">
      <w:pPr>
        <w:rPr>
          <w:vertAlign w:val="superscript"/>
        </w:rPr>
      </w:pPr>
      <w:r>
        <w:rPr>
          <w:vertAlign w:val="superscript"/>
        </w:rPr>
        <w:t>ⱡ - See appendix A for formatting of these data-types</w:t>
      </w:r>
    </w:p>
    <w:p w14:paraId="0BFE9E66" w14:textId="6D1598D9" w:rsidR="00CC7C76" w:rsidRDefault="001B3E6D" w:rsidP="001B3E6D">
      <w:pPr>
        <w:rPr>
          <w:ins w:id="901" w:author="Justin Fyfe" w:date="2012-12-12T13:43:00Z"/>
        </w:rPr>
      </w:pPr>
      <w:r>
        <w:t xml:space="preserve">Implementers MAY choose to extend the available query parameters made available to consumers. When </w:t>
      </w:r>
      <w:del w:id="902" w:author="Justin Fyfe" w:date="2012-12-12T13:46:00Z">
        <w:r w:rsidDel="00CC7C76">
          <w:delText>this is done</w:delText>
        </w:r>
      </w:del>
      <w:ins w:id="903" w:author="Justin Fyfe" w:date="2012-12-12T13:46:00Z">
        <w:r w:rsidR="00CC7C76">
          <w:t>extended query parameters are implemented</w:t>
        </w:r>
      </w:ins>
      <w:del w:id="904" w:author="Justin Fyfe" w:date="2012-12-12T13:47:00Z">
        <w:r w:rsidDel="00CC7C76">
          <w:delText xml:space="preserve">, </w:delText>
        </w:r>
      </w:del>
      <w:del w:id="905" w:author="Justin Fyfe" w:date="2012-12-12T13:46:00Z">
        <w:r w:rsidDel="00CC7C76">
          <w:delText xml:space="preserve">the </w:delText>
        </w:r>
      </w:del>
      <w:del w:id="906" w:author="Justin Fyfe" w:date="2012-12-12T13:47:00Z">
        <w:r w:rsidDel="00CC7C76">
          <w:delText xml:space="preserve">extended query parameters </w:delText>
        </w:r>
      </w:del>
      <w:ins w:id="907" w:author="Justin Fyfe" w:date="2012-12-12T13:47:00Z">
        <w:r w:rsidR="00CC7C76">
          <w:t xml:space="preserve">, they </w:t>
        </w:r>
      </w:ins>
      <w:del w:id="908" w:author="Justin Fyfe" w:date="2012-12-12T13:47:00Z">
        <w:r w:rsidDel="00CC7C76">
          <w:delText>SHALL</w:delText>
        </w:r>
      </w:del>
      <w:ins w:id="909" w:author="Justin Fyfe" w:date="2012-12-12T16:35:00Z">
        <w:r w:rsidR="0050433A">
          <w:t>MUST</w:t>
        </w:r>
      </w:ins>
      <w:ins w:id="910" w:author="Justin Fyfe" w:date="2012-12-12T13:47:00Z">
        <w:r w:rsidR="00CC7C76">
          <w:t xml:space="preserve"> be implemented such that</w:t>
        </w:r>
      </w:ins>
      <w:del w:id="911" w:author="Justin Fyfe" w:date="2012-12-12T13:46:00Z">
        <w:r w:rsidDel="00CC7C76">
          <w:delText xml:space="preserve"> </w:delText>
        </w:r>
      </w:del>
      <w:del w:id="912" w:author="Justin Fyfe" w:date="2012-12-12T13:43:00Z">
        <w:r w:rsidDel="00CC7C76">
          <w:delText>follow the</w:delText>
        </w:r>
      </w:del>
      <w:ins w:id="913" w:author="Justin Fyfe" w:date="2012-12-12T13:43:00Z">
        <w:r w:rsidR="00CC7C76">
          <w:t>:</w:t>
        </w:r>
      </w:ins>
    </w:p>
    <w:p w14:paraId="6CF066FC" w14:textId="77777777" w:rsidR="00CC7C76" w:rsidRDefault="001B3E6D">
      <w:pPr>
        <w:pStyle w:val="ListParagraph"/>
        <w:numPr>
          <w:ilvl w:val="0"/>
          <w:numId w:val="10"/>
        </w:numPr>
        <w:rPr>
          <w:ins w:id="914" w:author="Justin Fyfe" w:date="2012-12-12T13:43:00Z"/>
        </w:rPr>
        <w:pPrChange w:id="915" w:author="Justin Fyfe" w:date="2012-12-12T13:43:00Z">
          <w:pPr/>
        </w:pPrChange>
      </w:pPr>
      <w:del w:id="916" w:author="Justin Fyfe" w:date="2012-12-12T13:43:00Z">
        <w:r w:rsidDel="00CC7C76">
          <w:delText xml:space="preserve"> same format as the core query parameters</w:delText>
        </w:r>
      </w:del>
      <w:ins w:id="917" w:author="Justin Fyfe" w:date="2012-12-12T13:43:00Z">
        <w:r w:rsidR="00CC7C76">
          <w:t>T</w:t>
        </w:r>
      </w:ins>
      <w:ins w:id="918" w:author="Justin Fyfe" w:date="2012-12-12T13:42:00Z">
        <w:r w:rsidR="00CC7C76">
          <w:t>he name of the query parameter</w:t>
        </w:r>
      </w:ins>
      <w:ins w:id="919" w:author="Justin Fyfe" w:date="2012-12-12T13:43:00Z">
        <w:r w:rsidR="00CC7C76">
          <w:t xml:space="preserve"> exactly</w:t>
        </w:r>
      </w:ins>
      <w:ins w:id="920" w:author="Justin Fyfe" w:date="2012-12-12T13:42:00Z">
        <w:r w:rsidR="00CC7C76">
          <w:t xml:space="preserve"> matches the name of a property</w:t>
        </w:r>
      </w:ins>
      <w:ins w:id="921" w:author="Justin Fyfe" w:date="2012-12-12T13:43:00Z">
        <w:r w:rsidR="00CC7C76">
          <w:t xml:space="preserve"> the parameter filters, and</w:t>
        </w:r>
      </w:ins>
    </w:p>
    <w:p w14:paraId="4E828BBE" w14:textId="5DABB92C" w:rsidR="00CC7C76" w:rsidDel="00CC7C76" w:rsidRDefault="001B3E6D">
      <w:pPr>
        <w:pStyle w:val="ListParagraph"/>
        <w:numPr>
          <w:ilvl w:val="0"/>
          <w:numId w:val="10"/>
        </w:numPr>
        <w:rPr>
          <w:del w:id="922" w:author="Justin Fyfe" w:date="2012-12-12T13:43:00Z"/>
        </w:rPr>
        <w:pPrChange w:id="923" w:author="Justin Fyfe" w:date="2012-12-12T13:43:00Z">
          <w:pPr/>
        </w:pPrChange>
      </w:pPr>
      <w:del w:id="924" w:author="Justin Fyfe" w:date="2012-12-12T13:42:00Z">
        <w:r w:rsidDel="00CC7C76">
          <w:delText>.</w:delText>
        </w:r>
      </w:del>
      <w:del w:id="925" w:author="Justin Fyfe" w:date="2012-12-12T13:43:00Z">
        <w:r w:rsidDel="00CC7C76">
          <w:delText xml:space="preserve"> </w:delText>
        </w:r>
      </w:del>
    </w:p>
    <w:p w14:paraId="4896C06D" w14:textId="7095A880" w:rsidR="005D672F" w:rsidRDefault="001B3E6D">
      <w:pPr>
        <w:pStyle w:val="ListParagraph"/>
        <w:numPr>
          <w:ilvl w:val="0"/>
          <w:numId w:val="10"/>
        </w:numPr>
        <w:rPr>
          <w:ins w:id="926" w:author="Justin Fyfe" w:date="2012-12-12T13:44:00Z"/>
        </w:rPr>
        <w:pPrChange w:id="927" w:author="Justin Fyfe" w:date="2012-12-12T13:43:00Z">
          <w:pPr/>
        </w:pPrChange>
      </w:pPr>
      <w:del w:id="928" w:author="Justin Fyfe" w:date="2012-12-12T13:43:00Z">
        <w:r w:rsidDel="00CC7C76">
          <w:delText xml:space="preserve"> </w:delText>
        </w:r>
      </w:del>
      <w:r w:rsidR="005D672F">
        <w:t xml:space="preserve">Repetitions of the same named parameter </w:t>
      </w:r>
      <w:del w:id="929" w:author="Justin Fyfe" w:date="2012-12-12T16:35:00Z">
        <w:r w:rsidR="005D672F" w:rsidDel="0050433A">
          <w:delText>SHALL</w:delText>
        </w:r>
      </w:del>
      <w:ins w:id="930" w:author="Justin Fyfe" w:date="2012-12-12T16:35:00Z">
        <w:r w:rsidR="0050433A">
          <w:t>MUST</w:t>
        </w:r>
      </w:ins>
      <w:r w:rsidR="005D672F">
        <w:t xml:space="preserve"> be considered an OR operation. For example, </w:t>
      </w:r>
      <w:ins w:id="931" w:author="Justin Fyfe" w:date="2012-12-12T13:44:00Z">
        <w:r w:rsidR="00CC7C76">
          <w:t xml:space="preserve">if a facility registry supports filtering on creation date then </w:t>
        </w:r>
      </w:ins>
      <w:del w:id="932" w:author="Justin Fyfe" w:date="2012-12-12T13:44:00Z">
        <w:r w:rsidR="005D672F" w:rsidDel="00CC7C76">
          <w:delText xml:space="preserve">to filter </w:delText>
        </w:r>
      </w:del>
      <w:ins w:id="933" w:author="Justin Fyfe" w:date="2012-12-12T13:44:00Z">
        <w:r w:rsidR="00CC7C76">
          <w:t xml:space="preserve">a filter for </w:t>
        </w:r>
      </w:ins>
      <w:r w:rsidR="005D672F">
        <w:t xml:space="preserve">all facilities created in January or February of 2012 </w:t>
      </w:r>
      <w:del w:id="934" w:author="Justin Fyfe" w:date="2012-12-12T13:44:00Z">
        <w:r w:rsidR="005D672F" w:rsidDel="00CC7C76">
          <w:delText>the filter</w:delText>
        </w:r>
      </w:del>
      <w:ins w:id="935" w:author="Justin Fyfe" w:date="2012-12-12T13:44:00Z">
        <w:r w:rsidR="00CC7C76">
          <w:t>would be represented as</w:t>
        </w:r>
      </w:ins>
      <w:r w:rsidR="005D672F">
        <w:t>: “?</w:t>
      </w:r>
      <w:del w:id="936" w:author="Justin Fyfe" w:date="2012-12-12T13:44:00Z">
        <w:r w:rsidR="005D672F" w:rsidDel="00CC7C76">
          <w:delText>creationDateTime</w:delText>
        </w:r>
      </w:del>
      <w:ins w:id="937" w:author="Justin Fyfe" w:date="2012-12-12T13:44:00Z">
        <w:r w:rsidR="00CC7C76">
          <w:t>created_at</w:t>
        </w:r>
      </w:ins>
      <w:r w:rsidR="005D672F">
        <w:t>=2012-01&amp;</w:t>
      </w:r>
      <w:del w:id="938" w:author="Justin Fyfe" w:date="2012-12-12T13:44:00Z">
        <w:r w:rsidR="005D672F" w:rsidDel="00CC7C76">
          <w:delText>creationDateTime</w:delText>
        </w:r>
      </w:del>
      <w:ins w:id="939" w:author="Justin Fyfe" w:date="2012-12-12T13:44:00Z">
        <w:r w:rsidR="00CC7C76">
          <w:t>created_at</w:t>
        </w:r>
      </w:ins>
      <w:r w:rsidR="005D672F">
        <w:t>=2012-02”</w:t>
      </w:r>
      <w:ins w:id="940" w:author="Justin Fyfe" w:date="2012-12-12T13:44:00Z">
        <w:r w:rsidR="00CC7C76">
          <w:t>, and</w:t>
        </w:r>
      </w:ins>
    </w:p>
    <w:p w14:paraId="4DD9F0BC" w14:textId="00105CA5" w:rsidR="00CC7C76" w:rsidRDefault="00CC7C76">
      <w:pPr>
        <w:pStyle w:val="ListParagraph"/>
        <w:numPr>
          <w:ilvl w:val="0"/>
          <w:numId w:val="10"/>
        </w:numPr>
        <w:pPrChange w:id="941" w:author="Justin Fyfe" w:date="2012-12-12T13:43:00Z">
          <w:pPr/>
        </w:pPrChange>
      </w:pPr>
      <w:ins w:id="942" w:author="Justin Fyfe" w:date="2012-12-12T13:44:00Z">
        <w:r>
          <w:t>Implementers must declare which</w:t>
        </w:r>
      </w:ins>
      <w:ins w:id="943" w:author="Justin Fyfe" w:date="2012-12-12T13:45:00Z">
        <w:r>
          <w:t xml:space="preserve"> extended query parameters they support.</w:t>
        </w:r>
      </w:ins>
      <w:ins w:id="944" w:author="Justin Fyfe" w:date="2012-12-12T13:44:00Z">
        <w:r>
          <w:t xml:space="preserve"> </w:t>
        </w:r>
      </w:ins>
    </w:p>
    <w:p w14:paraId="15D9A61A" w14:textId="5D9D2BB6" w:rsidR="001B3E6D" w:rsidRDefault="001B3E6D" w:rsidP="001B3E6D">
      <w:r>
        <w:t xml:space="preserve">Query operations also expose a series of </w:t>
      </w:r>
      <w:r w:rsidR="00E06610">
        <w:t xml:space="preserve">query </w:t>
      </w:r>
      <w:r>
        <w:t xml:space="preserve">control parameters. These parameters do not map directly to core facility properties </w:t>
      </w:r>
      <w:r w:rsidR="00E06610">
        <w:t xml:space="preserve">are provided to control the result. </w:t>
      </w:r>
      <w:r w:rsidR="00E06610">
        <w:fldChar w:fldCharType="begin"/>
      </w:r>
      <w:r w:rsidR="00E06610">
        <w:instrText xml:space="preserve"> REF _Ref341963715 \h </w:instrText>
      </w:r>
      <w:r w:rsidR="00E06610">
        <w:fldChar w:fldCharType="separate"/>
      </w:r>
      <w:r w:rsidR="00E06610">
        <w:t xml:space="preserve">Table </w:t>
      </w:r>
      <w:r w:rsidR="00E06610">
        <w:rPr>
          <w:noProof/>
        </w:rPr>
        <w:t>2</w:t>
      </w:r>
      <w:r w:rsidR="00E06610">
        <w:fldChar w:fldCharType="end"/>
      </w:r>
      <w:r w:rsidR="00E06610">
        <w:t xml:space="preserve"> lists the query control parameters defined in the FRED service. </w:t>
      </w:r>
    </w:p>
    <w:p w14:paraId="4BFFBF0F" w14:textId="4549E833" w:rsidR="00E06610" w:rsidRDefault="00E06610" w:rsidP="00E06610">
      <w:pPr>
        <w:pStyle w:val="Caption"/>
        <w:keepNext/>
      </w:pPr>
      <w:bookmarkStart w:id="945" w:name="_Ref341963715"/>
      <w:r>
        <w:lastRenderedPageBreak/>
        <w:t xml:space="preserve">Table </w:t>
      </w:r>
      <w:fldSimple w:instr=" SEQ Table \* ARABIC ">
        <w:ins w:id="946" w:author="Justin Fyfe" w:date="2012-12-12T15:49:00Z">
          <w:r w:rsidR="00014C23">
            <w:rPr>
              <w:noProof/>
            </w:rPr>
            <w:t>3</w:t>
          </w:r>
        </w:ins>
        <w:del w:id="947" w:author="Justin Fyfe" w:date="2012-12-12T15:49:00Z">
          <w:r w:rsidDel="00014C23">
            <w:rPr>
              <w:noProof/>
            </w:rPr>
            <w:delText>2</w:delText>
          </w:r>
        </w:del>
      </w:fldSimple>
      <w:bookmarkEnd w:id="945"/>
      <w:r>
        <w:t xml:space="preserve"> - Query facility query control parameters</w:t>
      </w:r>
    </w:p>
    <w:tbl>
      <w:tblPr>
        <w:tblStyle w:val="TableGrid"/>
        <w:tblW w:w="0" w:type="auto"/>
        <w:tblLook w:val="04A0" w:firstRow="1" w:lastRow="0" w:firstColumn="1" w:lastColumn="0" w:noHBand="0" w:noVBand="1"/>
        <w:tblPrChange w:id="948" w:author="Justin Fyfe" w:date="2012-12-12T13:41:00Z">
          <w:tblPr>
            <w:tblStyle w:val="TableGrid"/>
            <w:tblW w:w="0" w:type="auto"/>
            <w:tblLook w:val="04A0" w:firstRow="1" w:lastRow="0" w:firstColumn="1" w:lastColumn="0" w:noHBand="0" w:noVBand="1"/>
          </w:tblPr>
        </w:tblPrChange>
      </w:tblPr>
      <w:tblGrid>
        <w:gridCol w:w="1633"/>
        <w:gridCol w:w="708"/>
        <w:gridCol w:w="1340"/>
        <w:gridCol w:w="3359"/>
        <w:gridCol w:w="2536"/>
        <w:tblGridChange w:id="949">
          <w:tblGrid>
            <w:gridCol w:w="1548"/>
            <w:gridCol w:w="85"/>
            <w:gridCol w:w="629"/>
            <w:gridCol w:w="79"/>
            <w:gridCol w:w="1261"/>
            <w:gridCol w:w="79"/>
            <w:gridCol w:w="3358"/>
            <w:gridCol w:w="1"/>
            <w:gridCol w:w="2536"/>
          </w:tblGrid>
        </w:tblGridChange>
      </w:tblGrid>
      <w:tr w:rsidR="00E06610" w14:paraId="42882194" w14:textId="77777777" w:rsidTr="00CC7C76">
        <w:tc>
          <w:tcPr>
            <w:tcW w:w="1633" w:type="dxa"/>
            <w:tcPrChange w:id="950" w:author="Justin Fyfe" w:date="2012-12-12T13:41:00Z">
              <w:tcPr>
                <w:tcW w:w="1548" w:type="dxa"/>
              </w:tcPr>
            </w:tcPrChange>
          </w:tcPr>
          <w:p w14:paraId="027FC12F" w14:textId="794F51AA" w:rsidR="00E06610" w:rsidRPr="00E06610" w:rsidRDefault="00E06610" w:rsidP="001B3E6D">
            <w:pPr>
              <w:rPr>
                <w:b/>
              </w:rPr>
            </w:pPr>
            <w:r>
              <w:rPr>
                <w:b/>
              </w:rPr>
              <w:t>Parameter</w:t>
            </w:r>
          </w:p>
        </w:tc>
        <w:tc>
          <w:tcPr>
            <w:tcW w:w="708" w:type="dxa"/>
            <w:tcPrChange w:id="951" w:author="Justin Fyfe" w:date="2012-12-12T13:41:00Z">
              <w:tcPr>
                <w:tcW w:w="720" w:type="dxa"/>
                <w:gridSpan w:val="2"/>
              </w:tcPr>
            </w:tcPrChange>
          </w:tcPr>
          <w:p w14:paraId="7A22D421" w14:textId="413CF75D" w:rsidR="00E06610" w:rsidRPr="00E06610" w:rsidRDefault="00E06610" w:rsidP="00E06610">
            <w:pPr>
              <w:jc w:val="center"/>
              <w:rPr>
                <w:b/>
              </w:rPr>
            </w:pPr>
            <w:r w:rsidRPr="00E06610">
              <w:rPr>
                <w:b/>
              </w:rPr>
              <w:t>Opt</w:t>
            </w:r>
          </w:p>
        </w:tc>
        <w:tc>
          <w:tcPr>
            <w:tcW w:w="1340" w:type="dxa"/>
            <w:tcPrChange w:id="952" w:author="Justin Fyfe" w:date="2012-12-12T13:41:00Z">
              <w:tcPr>
                <w:tcW w:w="1260" w:type="dxa"/>
                <w:gridSpan w:val="2"/>
              </w:tcPr>
            </w:tcPrChange>
          </w:tcPr>
          <w:p w14:paraId="3C06C993" w14:textId="677AFEFA" w:rsidR="00E06610" w:rsidRDefault="00E06610" w:rsidP="001B3E6D">
            <w:pPr>
              <w:rPr>
                <w:b/>
              </w:rPr>
            </w:pPr>
            <w:r>
              <w:rPr>
                <w:b/>
              </w:rPr>
              <w:t>Format</w:t>
            </w:r>
            <w:r w:rsidRPr="00E06610">
              <w:rPr>
                <w:b/>
                <w:vertAlign w:val="superscript"/>
              </w:rPr>
              <w:t>ⱡ</w:t>
            </w:r>
          </w:p>
        </w:tc>
        <w:tc>
          <w:tcPr>
            <w:tcW w:w="3359" w:type="dxa"/>
            <w:tcPrChange w:id="953" w:author="Justin Fyfe" w:date="2012-12-12T13:41:00Z">
              <w:tcPr>
                <w:tcW w:w="3510" w:type="dxa"/>
                <w:gridSpan w:val="2"/>
              </w:tcPr>
            </w:tcPrChange>
          </w:tcPr>
          <w:p w14:paraId="2530EEB4" w14:textId="22B605BC" w:rsidR="00E06610" w:rsidRPr="00E06610" w:rsidRDefault="00E06610" w:rsidP="001B3E6D">
            <w:pPr>
              <w:rPr>
                <w:b/>
              </w:rPr>
            </w:pPr>
            <w:r>
              <w:rPr>
                <w:b/>
              </w:rPr>
              <w:t>Description</w:t>
            </w:r>
          </w:p>
        </w:tc>
        <w:tc>
          <w:tcPr>
            <w:tcW w:w="2536" w:type="dxa"/>
            <w:tcPrChange w:id="954" w:author="Justin Fyfe" w:date="2012-12-12T13:41:00Z">
              <w:tcPr>
                <w:tcW w:w="2538" w:type="dxa"/>
                <w:gridSpan w:val="2"/>
              </w:tcPr>
            </w:tcPrChange>
          </w:tcPr>
          <w:p w14:paraId="61422B68" w14:textId="6EE0E2F9" w:rsidR="00E06610" w:rsidRPr="00E06610" w:rsidRDefault="00E06610" w:rsidP="001B3E6D">
            <w:pPr>
              <w:rPr>
                <w:b/>
              </w:rPr>
            </w:pPr>
            <w:r>
              <w:rPr>
                <w:b/>
              </w:rPr>
              <w:t>Example</w:t>
            </w:r>
          </w:p>
        </w:tc>
      </w:tr>
      <w:tr w:rsidR="00E06610" w:rsidDel="00CC7C76" w14:paraId="18BD3551" w14:textId="71AC37B6" w:rsidTr="00CC7C76">
        <w:trPr>
          <w:del w:id="955" w:author="Justin Fyfe" w:date="2012-12-12T13:41:00Z"/>
        </w:trPr>
        <w:tc>
          <w:tcPr>
            <w:tcW w:w="1633" w:type="dxa"/>
            <w:tcPrChange w:id="956" w:author="Justin Fyfe" w:date="2012-12-12T13:41:00Z">
              <w:tcPr>
                <w:tcW w:w="1548" w:type="dxa"/>
              </w:tcPr>
            </w:tcPrChange>
          </w:tcPr>
          <w:p w14:paraId="7B7CFAB6" w14:textId="4F5285EF" w:rsidR="00E06610" w:rsidDel="00CC7C76" w:rsidRDefault="00E06610" w:rsidP="001B3E6D">
            <w:pPr>
              <w:rPr>
                <w:del w:id="957" w:author="Justin Fyfe" w:date="2012-12-12T13:41:00Z"/>
              </w:rPr>
            </w:pPr>
            <w:del w:id="958" w:author="Justin Fyfe" w:date="2012-12-12T13:41:00Z">
              <w:r w:rsidDel="00CC7C76">
                <w:delText>limit</w:delText>
              </w:r>
            </w:del>
          </w:p>
        </w:tc>
        <w:tc>
          <w:tcPr>
            <w:tcW w:w="708" w:type="dxa"/>
            <w:tcPrChange w:id="959" w:author="Justin Fyfe" w:date="2012-12-12T13:41:00Z">
              <w:tcPr>
                <w:tcW w:w="720" w:type="dxa"/>
                <w:gridSpan w:val="2"/>
              </w:tcPr>
            </w:tcPrChange>
          </w:tcPr>
          <w:p w14:paraId="04AB110E" w14:textId="27BD2FE2" w:rsidR="00E06610" w:rsidDel="00CC7C76" w:rsidRDefault="00E06610" w:rsidP="00E06610">
            <w:pPr>
              <w:jc w:val="center"/>
              <w:rPr>
                <w:del w:id="960" w:author="Justin Fyfe" w:date="2012-12-12T13:41:00Z"/>
              </w:rPr>
            </w:pPr>
            <w:del w:id="961" w:author="Justin Fyfe" w:date="2012-12-12T13:41:00Z">
              <w:r w:rsidDel="00CC7C76">
                <w:delText>R</w:delText>
              </w:r>
            </w:del>
          </w:p>
        </w:tc>
        <w:tc>
          <w:tcPr>
            <w:tcW w:w="1340" w:type="dxa"/>
            <w:tcPrChange w:id="962" w:author="Justin Fyfe" w:date="2012-12-12T13:41:00Z">
              <w:tcPr>
                <w:tcW w:w="1260" w:type="dxa"/>
                <w:gridSpan w:val="2"/>
              </w:tcPr>
            </w:tcPrChange>
          </w:tcPr>
          <w:p w14:paraId="3E5C7025" w14:textId="588808A1" w:rsidR="00E06610" w:rsidDel="00CC7C76" w:rsidRDefault="00E06610" w:rsidP="001B3E6D">
            <w:pPr>
              <w:rPr>
                <w:del w:id="963" w:author="Justin Fyfe" w:date="2012-12-12T13:41:00Z"/>
              </w:rPr>
            </w:pPr>
            <w:del w:id="964" w:author="Justin Fyfe" w:date="2012-12-12T13:41:00Z">
              <w:r w:rsidDel="00CC7C76">
                <w:delText>Decimal</w:delText>
              </w:r>
            </w:del>
          </w:p>
        </w:tc>
        <w:tc>
          <w:tcPr>
            <w:tcW w:w="3359" w:type="dxa"/>
            <w:tcPrChange w:id="965" w:author="Justin Fyfe" w:date="2012-12-12T13:41:00Z">
              <w:tcPr>
                <w:tcW w:w="3510" w:type="dxa"/>
                <w:gridSpan w:val="2"/>
              </w:tcPr>
            </w:tcPrChange>
          </w:tcPr>
          <w:p w14:paraId="31BA0028" w14:textId="5FD5C59B" w:rsidR="00E06610" w:rsidDel="00CC7C76" w:rsidRDefault="00E06610" w:rsidP="00E06610">
            <w:pPr>
              <w:rPr>
                <w:del w:id="966" w:author="Justin Fyfe" w:date="2012-12-12T13:41:00Z"/>
              </w:rPr>
            </w:pPr>
            <w:del w:id="967" w:author="Justin Fyfe" w:date="2012-12-12T13:41:00Z">
              <w:r w:rsidDel="00CC7C76">
                <w:delText>Instructs the facility registry to limit the number of results returned.</w:delText>
              </w:r>
            </w:del>
          </w:p>
        </w:tc>
        <w:tc>
          <w:tcPr>
            <w:tcW w:w="2536" w:type="dxa"/>
            <w:tcPrChange w:id="968" w:author="Justin Fyfe" w:date="2012-12-12T13:41:00Z">
              <w:tcPr>
                <w:tcW w:w="2538" w:type="dxa"/>
                <w:gridSpan w:val="2"/>
              </w:tcPr>
            </w:tcPrChange>
          </w:tcPr>
          <w:p w14:paraId="47A4CF9B" w14:textId="5FDE63EC" w:rsidR="00E06610" w:rsidDel="00CC7C76" w:rsidRDefault="00E06610" w:rsidP="001B3E6D">
            <w:pPr>
              <w:rPr>
                <w:del w:id="969" w:author="Justin Fyfe" w:date="2012-12-12T13:41:00Z"/>
              </w:rPr>
            </w:pPr>
            <w:del w:id="970" w:author="Justin Fyfe" w:date="2012-12-12T13:41:00Z">
              <w:r w:rsidDel="00CC7C76">
                <w:delText>?limit=25</w:delText>
              </w:r>
            </w:del>
          </w:p>
        </w:tc>
      </w:tr>
      <w:tr w:rsidR="00E06610" w:rsidDel="00CC7C76" w14:paraId="77988773" w14:textId="6B5F92C5" w:rsidTr="00CC7C76">
        <w:trPr>
          <w:del w:id="971" w:author="Justin Fyfe" w:date="2012-12-12T13:41:00Z"/>
        </w:trPr>
        <w:tc>
          <w:tcPr>
            <w:tcW w:w="1633" w:type="dxa"/>
            <w:tcPrChange w:id="972" w:author="Justin Fyfe" w:date="2012-12-12T13:41:00Z">
              <w:tcPr>
                <w:tcW w:w="1548" w:type="dxa"/>
              </w:tcPr>
            </w:tcPrChange>
          </w:tcPr>
          <w:p w14:paraId="2DB32D42" w14:textId="60A31BF3" w:rsidR="00E06610" w:rsidDel="00CC7C76" w:rsidRDefault="00E06610" w:rsidP="001B3E6D">
            <w:pPr>
              <w:rPr>
                <w:del w:id="973" w:author="Justin Fyfe" w:date="2012-12-12T13:41:00Z"/>
              </w:rPr>
            </w:pPr>
            <w:del w:id="974" w:author="Justin Fyfe" w:date="2012-12-12T13:41:00Z">
              <w:r w:rsidDel="00CC7C76">
                <w:delText>offset</w:delText>
              </w:r>
            </w:del>
          </w:p>
        </w:tc>
        <w:tc>
          <w:tcPr>
            <w:tcW w:w="708" w:type="dxa"/>
            <w:tcPrChange w:id="975" w:author="Justin Fyfe" w:date="2012-12-12T13:41:00Z">
              <w:tcPr>
                <w:tcW w:w="720" w:type="dxa"/>
                <w:gridSpan w:val="2"/>
              </w:tcPr>
            </w:tcPrChange>
          </w:tcPr>
          <w:p w14:paraId="4DDC05BB" w14:textId="412CFC99" w:rsidR="00E06610" w:rsidDel="00CC7C76" w:rsidRDefault="00E06610" w:rsidP="00E06610">
            <w:pPr>
              <w:jc w:val="center"/>
              <w:rPr>
                <w:del w:id="976" w:author="Justin Fyfe" w:date="2012-12-12T13:41:00Z"/>
              </w:rPr>
            </w:pPr>
            <w:del w:id="977" w:author="Justin Fyfe" w:date="2012-12-12T13:41:00Z">
              <w:r w:rsidDel="00CC7C76">
                <w:delText>R</w:delText>
              </w:r>
            </w:del>
          </w:p>
        </w:tc>
        <w:tc>
          <w:tcPr>
            <w:tcW w:w="1340" w:type="dxa"/>
            <w:tcPrChange w:id="978" w:author="Justin Fyfe" w:date="2012-12-12T13:41:00Z">
              <w:tcPr>
                <w:tcW w:w="1260" w:type="dxa"/>
                <w:gridSpan w:val="2"/>
              </w:tcPr>
            </w:tcPrChange>
          </w:tcPr>
          <w:p w14:paraId="70A0C17B" w14:textId="2D0FA764" w:rsidR="00E06610" w:rsidDel="00CC7C76" w:rsidRDefault="00E06610" w:rsidP="001B3E6D">
            <w:pPr>
              <w:rPr>
                <w:del w:id="979" w:author="Justin Fyfe" w:date="2012-12-12T13:41:00Z"/>
              </w:rPr>
            </w:pPr>
            <w:del w:id="980" w:author="Justin Fyfe" w:date="2012-12-12T13:41:00Z">
              <w:r w:rsidDel="00CC7C76">
                <w:delText>Decimal</w:delText>
              </w:r>
            </w:del>
          </w:p>
        </w:tc>
        <w:tc>
          <w:tcPr>
            <w:tcW w:w="3359" w:type="dxa"/>
            <w:tcPrChange w:id="981" w:author="Justin Fyfe" w:date="2012-12-12T13:41:00Z">
              <w:tcPr>
                <w:tcW w:w="3510" w:type="dxa"/>
                <w:gridSpan w:val="2"/>
              </w:tcPr>
            </w:tcPrChange>
          </w:tcPr>
          <w:p w14:paraId="0CD4BF16" w14:textId="100C0F21" w:rsidR="00E06610" w:rsidDel="00CC7C76" w:rsidRDefault="00E06610" w:rsidP="00E06610">
            <w:pPr>
              <w:rPr>
                <w:del w:id="982" w:author="Justin Fyfe" w:date="2012-12-12T13:41:00Z"/>
              </w:rPr>
            </w:pPr>
            <w:del w:id="983" w:author="Justin Fyfe" w:date="2012-12-12T13:41:00Z">
              <w:r w:rsidDel="00CC7C76">
                <w:delText>Instructs the facility registry to start returning matching results at the specified offset.</w:delText>
              </w:r>
            </w:del>
          </w:p>
        </w:tc>
        <w:tc>
          <w:tcPr>
            <w:tcW w:w="2536" w:type="dxa"/>
            <w:tcPrChange w:id="984" w:author="Justin Fyfe" w:date="2012-12-12T13:41:00Z">
              <w:tcPr>
                <w:tcW w:w="2538" w:type="dxa"/>
                <w:gridSpan w:val="2"/>
              </w:tcPr>
            </w:tcPrChange>
          </w:tcPr>
          <w:p w14:paraId="58B374E6" w14:textId="437E9D26" w:rsidR="00E06610" w:rsidDel="00CC7C76" w:rsidRDefault="00E06610" w:rsidP="001B3E6D">
            <w:pPr>
              <w:rPr>
                <w:del w:id="985" w:author="Justin Fyfe" w:date="2012-12-12T13:41:00Z"/>
              </w:rPr>
            </w:pPr>
            <w:del w:id="986" w:author="Justin Fyfe" w:date="2012-12-12T13:41:00Z">
              <w:r w:rsidDel="00CC7C76">
                <w:delText>?offset=0</w:delText>
              </w:r>
            </w:del>
          </w:p>
        </w:tc>
      </w:tr>
      <w:tr w:rsidR="00E06610" w14:paraId="26EE1C2A" w14:textId="77777777" w:rsidTr="00CC7C76">
        <w:tc>
          <w:tcPr>
            <w:tcW w:w="1633" w:type="dxa"/>
            <w:tcPrChange w:id="987" w:author="Justin Fyfe" w:date="2012-12-12T13:41:00Z">
              <w:tcPr>
                <w:tcW w:w="1548" w:type="dxa"/>
              </w:tcPr>
            </w:tcPrChange>
          </w:tcPr>
          <w:p w14:paraId="31913632" w14:textId="41803717" w:rsidR="00E06610" w:rsidRDefault="00CC7C76" w:rsidP="00CC7C76">
            <w:ins w:id="988" w:author="Justin Fyfe" w:date="2012-12-12T13:40:00Z">
              <w:r>
                <w:t>allP</w:t>
              </w:r>
            </w:ins>
            <w:del w:id="989" w:author="Justin Fyfe" w:date="2012-12-12T13:40:00Z">
              <w:r w:rsidR="00E06610" w:rsidDel="00CC7C76">
                <w:delText>p</w:delText>
              </w:r>
            </w:del>
            <w:r w:rsidR="00E06610">
              <w:t>roperties</w:t>
            </w:r>
          </w:p>
        </w:tc>
        <w:tc>
          <w:tcPr>
            <w:tcW w:w="708" w:type="dxa"/>
            <w:tcPrChange w:id="990" w:author="Justin Fyfe" w:date="2012-12-12T13:41:00Z">
              <w:tcPr>
                <w:tcW w:w="720" w:type="dxa"/>
                <w:gridSpan w:val="2"/>
              </w:tcPr>
            </w:tcPrChange>
          </w:tcPr>
          <w:p w14:paraId="2AD8F9E7" w14:textId="72A607A2" w:rsidR="00E06610" w:rsidRDefault="00E06610" w:rsidP="00E06610">
            <w:pPr>
              <w:jc w:val="center"/>
            </w:pPr>
            <w:r>
              <w:t>R</w:t>
            </w:r>
          </w:p>
        </w:tc>
        <w:tc>
          <w:tcPr>
            <w:tcW w:w="1340" w:type="dxa"/>
            <w:tcPrChange w:id="991" w:author="Justin Fyfe" w:date="2012-12-12T13:41:00Z">
              <w:tcPr>
                <w:tcW w:w="1260" w:type="dxa"/>
                <w:gridSpan w:val="2"/>
              </w:tcPr>
            </w:tcPrChange>
          </w:tcPr>
          <w:p w14:paraId="3AD35E86" w14:textId="17E20086" w:rsidR="00E06610" w:rsidRDefault="00E06610" w:rsidP="00E06610">
            <w:del w:id="992" w:author="Justin Fyfe" w:date="2012-12-12T13:40:00Z">
              <w:r w:rsidDel="00CC7C76">
                <w:delText>“all”</w:delText>
              </w:r>
            </w:del>
            <w:ins w:id="993" w:author="Justin Fyfe" w:date="2012-12-12T13:40:00Z">
              <w:r w:rsidR="00CC7C76">
                <w:t>Boolean</w:t>
              </w:r>
            </w:ins>
          </w:p>
        </w:tc>
        <w:tc>
          <w:tcPr>
            <w:tcW w:w="3359" w:type="dxa"/>
            <w:tcPrChange w:id="994" w:author="Justin Fyfe" w:date="2012-12-12T13:41:00Z">
              <w:tcPr>
                <w:tcW w:w="3510" w:type="dxa"/>
                <w:gridSpan w:val="2"/>
              </w:tcPr>
            </w:tcPrChange>
          </w:tcPr>
          <w:p w14:paraId="60F7CF4F" w14:textId="0A46302F" w:rsidR="00E06610" w:rsidRDefault="00E06610" w:rsidP="00E06610">
            <w:r>
              <w:t>When specified, instructs the facility registry to return all properties stored for a facility resource.</w:t>
            </w:r>
          </w:p>
        </w:tc>
        <w:tc>
          <w:tcPr>
            <w:tcW w:w="2536" w:type="dxa"/>
            <w:tcPrChange w:id="995" w:author="Justin Fyfe" w:date="2012-12-12T13:41:00Z">
              <w:tcPr>
                <w:tcW w:w="2538" w:type="dxa"/>
                <w:gridSpan w:val="2"/>
              </w:tcPr>
            </w:tcPrChange>
          </w:tcPr>
          <w:p w14:paraId="1DD8F2FA" w14:textId="7D966F56" w:rsidR="00E06610" w:rsidRDefault="00E06610" w:rsidP="00CC7C76">
            <w:r>
              <w:t>?</w:t>
            </w:r>
            <w:ins w:id="996" w:author="Justin Fyfe" w:date="2012-12-12T13:40:00Z">
              <w:r w:rsidR="00CC7C76">
                <w:t>allP</w:t>
              </w:r>
            </w:ins>
            <w:del w:id="997" w:author="Justin Fyfe" w:date="2012-12-12T13:40:00Z">
              <w:r w:rsidDel="00CC7C76">
                <w:delText>p</w:delText>
              </w:r>
            </w:del>
            <w:r>
              <w:t>roperties=</w:t>
            </w:r>
            <w:del w:id="998" w:author="Justin Fyfe" w:date="2012-12-12T13:40:00Z">
              <w:r w:rsidDel="00CC7C76">
                <w:delText>all</w:delText>
              </w:r>
            </w:del>
            <w:ins w:id="999" w:author="Justin Fyfe" w:date="2012-12-12T13:40:00Z">
              <w:r w:rsidR="00CC7C76">
                <w:t>true</w:t>
              </w:r>
            </w:ins>
          </w:p>
        </w:tc>
      </w:tr>
      <w:tr w:rsidR="00E06610" w:rsidDel="00CC7C76" w14:paraId="0846008B" w14:textId="0315D236" w:rsidTr="00CC7C76">
        <w:trPr>
          <w:del w:id="1000" w:author="Justin Fyfe" w:date="2012-12-12T13:40:00Z"/>
        </w:trPr>
        <w:tc>
          <w:tcPr>
            <w:tcW w:w="1633" w:type="dxa"/>
            <w:tcPrChange w:id="1001" w:author="Justin Fyfe" w:date="2012-12-12T13:41:00Z">
              <w:tcPr>
                <w:tcW w:w="1548" w:type="dxa"/>
              </w:tcPr>
            </w:tcPrChange>
          </w:tcPr>
          <w:p w14:paraId="17BB4BB4" w14:textId="64778EF7" w:rsidR="00E06610" w:rsidDel="00CC7C76" w:rsidRDefault="00E06610" w:rsidP="001B3E6D">
            <w:pPr>
              <w:rPr>
                <w:del w:id="1002" w:author="Justin Fyfe" w:date="2012-12-12T13:40:00Z"/>
              </w:rPr>
            </w:pPr>
            <w:del w:id="1003" w:author="Justin Fyfe" w:date="2012-12-12T13:40:00Z">
              <w:r w:rsidDel="00CC7C76">
                <w:delText>sortAsc</w:delText>
              </w:r>
            </w:del>
          </w:p>
        </w:tc>
        <w:tc>
          <w:tcPr>
            <w:tcW w:w="708" w:type="dxa"/>
            <w:tcPrChange w:id="1004" w:author="Justin Fyfe" w:date="2012-12-12T13:41:00Z">
              <w:tcPr>
                <w:tcW w:w="720" w:type="dxa"/>
                <w:gridSpan w:val="2"/>
              </w:tcPr>
            </w:tcPrChange>
          </w:tcPr>
          <w:p w14:paraId="07540712" w14:textId="7BEA8C63" w:rsidR="00E06610" w:rsidDel="00CC7C76" w:rsidRDefault="00E06610" w:rsidP="00E06610">
            <w:pPr>
              <w:jc w:val="center"/>
              <w:rPr>
                <w:del w:id="1005" w:author="Justin Fyfe" w:date="2012-12-12T13:40:00Z"/>
              </w:rPr>
            </w:pPr>
            <w:del w:id="1006" w:author="Justin Fyfe" w:date="2012-12-12T13:40:00Z">
              <w:r w:rsidDel="00CC7C76">
                <w:delText>R</w:delText>
              </w:r>
            </w:del>
          </w:p>
        </w:tc>
        <w:tc>
          <w:tcPr>
            <w:tcW w:w="1340" w:type="dxa"/>
            <w:tcPrChange w:id="1007" w:author="Justin Fyfe" w:date="2012-12-12T13:41:00Z">
              <w:tcPr>
                <w:tcW w:w="1260" w:type="dxa"/>
                <w:gridSpan w:val="2"/>
              </w:tcPr>
            </w:tcPrChange>
          </w:tcPr>
          <w:p w14:paraId="37392A53" w14:textId="7E07D255" w:rsidR="00E06610" w:rsidDel="00CC7C76" w:rsidRDefault="00E06610" w:rsidP="001B3E6D">
            <w:pPr>
              <w:rPr>
                <w:del w:id="1008" w:author="Justin Fyfe" w:date="2012-12-12T13:40:00Z"/>
              </w:rPr>
            </w:pPr>
            <w:del w:id="1009" w:author="Justin Fyfe" w:date="2012-12-12T13:40:00Z">
              <w:r w:rsidDel="00CC7C76">
                <w:delText>String</w:delText>
              </w:r>
            </w:del>
          </w:p>
        </w:tc>
        <w:tc>
          <w:tcPr>
            <w:tcW w:w="3359" w:type="dxa"/>
            <w:tcPrChange w:id="1010" w:author="Justin Fyfe" w:date="2012-12-12T13:41:00Z">
              <w:tcPr>
                <w:tcW w:w="3510" w:type="dxa"/>
                <w:gridSpan w:val="2"/>
              </w:tcPr>
            </w:tcPrChange>
          </w:tcPr>
          <w:p w14:paraId="3D9FE660" w14:textId="62D58B2C" w:rsidR="00E06610" w:rsidDel="00CC7C76" w:rsidRDefault="00E06610" w:rsidP="00E06610">
            <w:pPr>
              <w:rPr>
                <w:del w:id="1011" w:author="Justin Fyfe" w:date="2012-12-12T13:40:00Z"/>
              </w:rPr>
            </w:pPr>
            <w:del w:id="1012" w:author="Justin Fyfe" w:date="2012-12-12T13:40:00Z">
              <w:r w:rsidDel="00CC7C76">
                <w:delText>Identifies property(ies) which the result dataset should be sorted in an ascending manner.</w:delText>
              </w:r>
            </w:del>
          </w:p>
        </w:tc>
        <w:tc>
          <w:tcPr>
            <w:tcW w:w="2536" w:type="dxa"/>
            <w:tcPrChange w:id="1013" w:author="Justin Fyfe" w:date="2012-12-12T13:41:00Z">
              <w:tcPr>
                <w:tcW w:w="2538" w:type="dxa"/>
                <w:gridSpan w:val="2"/>
              </w:tcPr>
            </w:tcPrChange>
          </w:tcPr>
          <w:p w14:paraId="3A55CA7D" w14:textId="4D1A3FFE" w:rsidR="00E06610" w:rsidDel="00CC7C76" w:rsidRDefault="00E06610" w:rsidP="001B3E6D">
            <w:pPr>
              <w:rPr>
                <w:del w:id="1014" w:author="Justin Fyfe" w:date="2012-12-12T13:40:00Z"/>
              </w:rPr>
            </w:pPr>
            <w:del w:id="1015" w:author="Justin Fyfe" w:date="2012-12-12T13:40:00Z">
              <w:r w:rsidDel="00CC7C76">
                <w:delText>?sortAsc=propertyName</w:delText>
              </w:r>
            </w:del>
          </w:p>
        </w:tc>
      </w:tr>
      <w:tr w:rsidR="00E06610" w:rsidDel="00CC7C76" w14:paraId="48767FCD" w14:textId="6E2C635F" w:rsidTr="00CC7C76">
        <w:trPr>
          <w:del w:id="1016" w:author="Justin Fyfe" w:date="2012-12-12T13:40:00Z"/>
        </w:trPr>
        <w:tc>
          <w:tcPr>
            <w:tcW w:w="1633" w:type="dxa"/>
            <w:tcPrChange w:id="1017" w:author="Justin Fyfe" w:date="2012-12-12T13:41:00Z">
              <w:tcPr>
                <w:tcW w:w="1548" w:type="dxa"/>
              </w:tcPr>
            </w:tcPrChange>
          </w:tcPr>
          <w:p w14:paraId="008F93E4" w14:textId="3EB82236" w:rsidR="00E06610" w:rsidDel="00CC7C76" w:rsidRDefault="00E06610" w:rsidP="001B3E6D">
            <w:pPr>
              <w:rPr>
                <w:del w:id="1018" w:author="Justin Fyfe" w:date="2012-12-12T13:40:00Z"/>
              </w:rPr>
            </w:pPr>
            <w:del w:id="1019" w:author="Justin Fyfe" w:date="2012-12-12T13:40:00Z">
              <w:r w:rsidDel="00CC7C76">
                <w:delText>sortDesc</w:delText>
              </w:r>
            </w:del>
          </w:p>
        </w:tc>
        <w:tc>
          <w:tcPr>
            <w:tcW w:w="708" w:type="dxa"/>
            <w:tcPrChange w:id="1020" w:author="Justin Fyfe" w:date="2012-12-12T13:41:00Z">
              <w:tcPr>
                <w:tcW w:w="720" w:type="dxa"/>
                <w:gridSpan w:val="2"/>
              </w:tcPr>
            </w:tcPrChange>
          </w:tcPr>
          <w:p w14:paraId="1F293892" w14:textId="1AF31BC4" w:rsidR="00E06610" w:rsidDel="00CC7C76" w:rsidRDefault="00E06610" w:rsidP="00E06610">
            <w:pPr>
              <w:jc w:val="center"/>
              <w:rPr>
                <w:del w:id="1021" w:author="Justin Fyfe" w:date="2012-12-12T13:40:00Z"/>
              </w:rPr>
            </w:pPr>
            <w:del w:id="1022" w:author="Justin Fyfe" w:date="2012-12-12T13:40:00Z">
              <w:r w:rsidDel="00CC7C76">
                <w:delText>R</w:delText>
              </w:r>
            </w:del>
          </w:p>
        </w:tc>
        <w:tc>
          <w:tcPr>
            <w:tcW w:w="1340" w:type="dxa"/>
            <w:tcPrChange w:id="1023" w:author="Justin Fyfe" w:date="2012-12-12T13:41:00Z">
              <w:tcPr>
                <w:tcW w:w="1260" w:type="dxa"/>
                <w:gridSpan w:val="2"/>
              </w:tcPr>
            </w:tcPrChange>
          </w:tcPr>
          <w:p w14:paraId="1B8F3044" w14:textId="01B3D8D6" w:rsidR="00E06610" w:rsidDel="00CC7C76" w:rsidRDefault="00E06610" w:rsidP="001B3E6D">
            <w:pPr>
              <w:rPr>
                <w:del w:id="1024" w:author="Justin Fyfe" w:date="2012-12-12T13:40:00Z"/>
              </w:rPr>
            </w:pPr>
            <w:del w:id="1025" w:author="Justin Fyfe" w:date="2012-12-12T13:40:00Z">
              <w:r w:rsidDel="00CC7C76">
                <w:delText>String</w:delText>
              </w:r>
            </w:del>
          </w:p>
        </w:tc>
        <w:tc>
          <w:tcPr>
            <w:tcW w:w="3359" w:type="dxa"/>
            <w:tcPrChange w:id="1026" w:author="Justin Fyfe" w:date="2012-12-12T13:41:00Z">
              <w:tcPr>
                <w:tcW w:w="3510" w:type="dxa"/>
                <w:gridSpan w:val="2"/>
              </w:tcPr>
            </w:tcPrChange>
          </w:tcPr>
          <w:p w14:paraId="0B6BE8FF" w14:textId="61358231" w:rsidR="00E06610" w:rsidDel="00CC7C76" w:rsidRDefault="00E06610" w:rsidP="001B3E6D">
            <w:pPr>
              <w:rPr>
                <w:del w:id="1027" w:author="Justin Fyfe" w:date="2012-12-12T13:40:00Z"/>
              </w:rPr>
            </w:pPr>
            <w:del w:id="1028" w:author="Justin Fyfe" w:date="2012-12-12T13:40:00Z">
              <w:r w:rsidDel="00CC7C76">
                <w:delText>Identifies property(ies) which the result dataset should be sorted in a descending manner.</w:delText>
              </w:r>
            </w:del>
          </w:p>
        </w:tc>
        <w:tc>
          <w:tcPr>
            <w:tcW w:w="2536" w:type="dxa"/>
            <w:tcPrChange w:id="1029" w:author="Justin Fyfe" w:date="2012-12-12T13:41:00Z">
              <w:tcPr>
                <w:tcW w:w="2538" w:type="dxa"/>
                <w:gridSpan w:val="2"/>
              </w:tcPr>
            </w:tcPrChange>
          </w:tcPr>
          <w:p w14:paraId="45D64734" w14:textId="47644EB5" w:rsidR="00E06610" w:rsidDel="00CC7C76" w:rsidRDefault="00E06610" w:rsidP="001B3E6D">
            <w:pPr>
              <w:rPr>
                <w:del w:id="1030" w:author="Justin Fyfe" w:date="2012-12-12T13:40:00Z"/>
              </w:rPr>
            </w:pPr>
            <w:del w:id="1031" w:author="Justin Fyfe" w:date="2012-12-12T13:40:00Z">
              <w:r w:rsidDel="00CC7C76">
                <w:delText>?sortDesc=propertyName</w:delText>
              </w:r>
            </w:del>
          </w:p>
        </w:tc>
      </w:tr>
      <w:tr w:rsidR="00E06610" w14:paraId="5C884EE1" w14:textId="77777777" w:rsidTr="00CC7C76">
        <w:tc>
          <w:tcPr>
            <w:tcW w:w="1633" w:type="dxa"/>
            <w:tcPrChange w:id="1032" w:author="Justin Fyfe" w:date="2012-12-12T13:41:00Z">
              <w:tcPr>
                <w:tcW w:w="1548" w:type="dxa"/>
              </w:tcPr>
            </w:tcPrChange>
          </w:tcPr>
          <w:p w14:paraId="44217E6D" w14:textId="7BB80EB1" w:rsidR="00E06610" w:rsidRDefault="00E06610" w:rsidP="00CC7C76">
            <w:r>
              <w:t>updated</w:t>
            </w:r>
            <w:del w:id="1033" w:author="Justin Fyfe" w:date="2012-12-12T13:41:00Z">
              <w:r w:rsidDel="00CC7C76">
                <w:delText>_s</w:delText>
              </w:r>
            </w:del>
            <w:ins w:id="1034" w:author="Justin Fyfe" w:date="2012-12-12T13:41:00Z">
              <w:r w:rsidR="00CC7C76">
                <w:t>S</w:t>
              </w:r>
            </w:ins>
            <w:r>
              <w:t>ince</w:t>
            </w:r>
          </w:p>
        </w:tc>
        <w:tc>
          <w:tcPr>
            <w:tcW w:w="708" w:type="dxa"/>
            <w:tcPrChange w:id="1035" w:author="Justin Fyfe" w:date="2012-12-12T13:41:00Z">
              <w:tcPr>
                <w:tcW w:w="720" w:type="dxa"/>
                <w:gridSpan w:val="2"/>
              </w:tcPr>
            </w:tcPrChange>
          </w:tcPr>
          <w:p w14:paraId="53FBF283" w14:textId="014ABC13" w:rsidR="00E06610" w:rsidRDefault="00E06610" w:rsidP="00E06610">
            <w:pPr>
              <w:jc w:val="center"/>
            </w:pPr>
            <w:r>
              <w:t>R</w:t>
            </w:r>
          </w:p>
        </w:tc>
        <w:tc>
          <w:tcPr>
            <w:tcW w:w="1340" w:type="dxa"/>
            <w:tcPrChange w:id="1036" w:author="Justin Fyfe" w:date="2012-12-12T13:41:00Z">
              <w:tcPr>
                <w:tcW w:w="1260" w:type="dxa"/>
                <w:gridSpan w:val="2"/>
              </w:tcPr>
            </w:tcPrChange>
          </w:tcPr>
          <w:p w14:paraId="02D9D1B9" w14:textId="5C32A56F" w:rsidR="00E06610" w:rsidRDefault="00E06610" w:rsidP="001B3E6D">
            <w:r>
              <w:t>Date</w:t>
            </w:r>
          </w:p>
        </w:tc>
        <w:tc>
          <w:tcPr>
            <w:tcW w:w="3359" w:type="dxa"/>
            <w:tcPrChange w:id="1037" w:author="Justin Fyfe" w:date="2012-12-12T13:41:00Z">
              <w:tcPr>
                <w:tcW w:w="3510" w:type="dxa"/>
                <w:gridSpan w:val="2"/>
              </w:tcPr>
            </w:tcPrChange>
          </w:tcPr>
          <w:p w14:paraId="03938068" w14:textId="01F4D88E" w:rsidR="00E06610" w:rsidRDefault="00E06610" w:rsidP="001B3E6D">
            <w:r>
              <w:t>Instructs the facility registry to limit  the results to only those updated since the specified date.</w:t>
            </w:r>
          </w:p>
        </w:tc>
        <w:tc>
          <w:tcPr>
            <w:tcW w:w="2536" w:type="dxa"/>
            <w:tcPrChange w:id="1038" w:author="Justin Fyfe" w:date="2012-12-12T13:41:00Z">
              <w:tcPr>
                <w:tcW w:w="2538" w:type="dxa"/>
                <w:gridSpan w:val="2"/>
              </w:tcPr>
            </w:tcPrChange>
          </w:tcPr>
          <w:p w14:paraId="4CB1D013" w14:textId="292464AD" w:rsidR="00E06610" w:rsidRDefault="00E06610" w:rsidP="001B3E6D">
            <w:r>
              <w:t>?updatedSince=2011-01-01</w:t>
            </w:r>
          </w:p>
        </w:tc>
      </w:tr>
      <w:tr w:rsidR="00CC7C76" w14:paraId="2C849DDE" w14:textId="77777777" w:rsidTr="00CC7C76">
        <w:trPr>
          <w:ins w:id="1039" w:author="Justin Fyfe" w:date="2012-12-12T13:41:00Z"/>
        </w:trPr>
        <w:tc>
          <w:tcPr>
            <w:tcW w:w="1633" w:type="dxa"/>
          </w:tcPr>
          <w:p w14:paraId="1BF35AD4" w14:textId="77777777" w:rsidR="00CC7C76" w:rsidRDefault="00CC7C76" w:rsidP="00CC7C76">
            <w:pPr>
              <w:rPr>
                <w:ins w:id="1040" w:author="Justin Fyfe" w:date="2012-12-12T13:41:00Z"/>
              </w:rPr>
            </w:pPr>
            <w:ins w:id="1041" w:author="Justin Fyfe" w:date="2012-12-12T13:41:00Z">
              <w:r>
                <w:t>fields</w:t>
              </w:r>
            </w:ins>
          </w:p>
        </w:tc>
        <w:tc>
          <w:tcPr>
            <w:tcW w:w="708" w:type="dxa"/>
          </w:tcPr>
          <w:p w14:paraId="61F03654" w14:textId="024791B2" w:rsidR="00CC7C76" w:rsidRDefault="00CC7C76" w:rsidP="00E06610">
            <w:pPr>
              <w:jc w:val="center"/>
              <w:rPr>
                <w:ins w:id="1042" w:author="Justin Fyfe" w:date="2012-12-12T13:41:00Z"/>
              </w:rPr>
            </w:pPr>
            <w:ins w:id="1043" w:author="Justin Fyfe" w:date="2012-12-12T13:41:00Z">
              <w:r>
                <w:t>R</w:t>
              </w:r>
            </w:ins>
          </w:p>
        </w:tc>
        <w:tc>
          <w:tcPr>
            <w:tcW w:w="1340" w:type="dxa"/>
          </w:tcPr>
          <w:p w14:paraId="57612103" w14:textId="0EACF910" w:rsidR="00CC7C76" w:rsidRDefault="00CC7C76" w:rsidP="001B3E6D">
            <w:pPr>
              <w:rPr>
                <w:ins w:id="1044" w:author="Justin Fyfe" w:date="2012-12-12T13:41:00Z"/>
              </w:rPr>
            </w:pPr>
            <w:ins w:id="1045" w:author="Justin Fyfe" w:date="2012-12-12T13:41:00Z">
              <w:r>
                <w:t>String[]</w:t>
              </w:r>
            </w:ins>
          </w:p>
        </w:tc>
        <w:tc>
          <w:tcPr>
            <w:tcW w:w="3359" w:type="dxa"/>
          </w:tcPr>
          <w:p w14:paraId="443C4A87" w14:textId="5243ADA6" w:rsidR="00CC7C76" w:rsidRDefault="00CC7C76" w:rsidP="001B3E6D">
            <w:pPr>
              <w:rPr>
                <w:ins w:id="1046" w:author="Justin Fyfe" w:date="2012-12-12T13:41:00Z"/>
              </w:rPr>
            </w:pPr>
            <w:ins w:id="1047" w:author="Justin Fyfe" w:date="2012-12-12T13:41:00Z">
              <w:r>
                <w:t>A list of comma-separated strings which identify which properties should be returned in the result.</w:t>
              </w:r>
            </w:ins>
          </w:p>
        </w:tc>
        <w:tc>
          <w:tcPr>
            <w:tcW w:w="2536" w:type="dxa"/>
          </w:tcPr>
          <w:p w14:paraId="58040019" w14:textId="09699240" w:rsidR="00CC7C76" w:rsidRDefault="00CC7C76" w:rsidP="001B3E6D">
            <w:pPr>
              <w:rPr>
                <w:ins w:id="1048" w:author="Justin Fyfe" w:date="2012-12-12T13:41:00Z"/>
              </w:rPr>
            </w:pPr>
            <w:ins w:id="1049" w:author="Justin Fyfe" w:date="2012-12-12T13:41:00Z">
              <w:r>
                <w:t>?fields=name,id</w:t>
              </w:r>
            </w:ins>
          </w:p>
        </w:tc>
      </w:tr>
    </w:tbl>
    <w:p w14:paraId="33A104CF" w14:textId="37CF9EA8" w:rsidR="00E06610" w:rsidRPr="00CC7C76" w:rsidDel="00CC7C76" w:rsidRDefault="00CC7C76" w:rsidP="001B3E6D">
      <w:pPr>
        <w:rPr>
          <w:del w:id="1050" w:author="Unknown"/>
          <w:vertAlign w:val="superscript"/>
          <w:rPrChange w:id="1051" w:author="Justin Fyfe" w:date="2012-12-12T13:45:00Z">
            <w:rPr>
              <w:del w:id="1052" w:author="Unknown"/>
            </w:rPr>
          </w:rPrChange>
        </w:rPr>
      </w:pPr>
      <w:ins w:id="1053" w:author="Justin Fyfe" w:date="2012-12-12T13:45:00Z">
        <w:r>
          <w:rPr>
            <w:vertAlign w:val="superscript"/>
          </w:rPr>
          <w:t>ⱡ - See appendix A for formatting of these data-types</w:t>
        </w:r>
      </w:ins>
    </w:p>
    <w:p w14:paraId="585C737E" w14:textId="77777777" w:rsidR="00CC7C76" w:rsidRDefault="00CC7C76" w:rsidP="001B3E6D">
      <w:pPr>
        <w:rPr>
          <w:ins w:id="1054" w:author="Justin Fyfe" w:date="2012-12-12T13:45:00Z"/>
        </w:rPr>
      </w:pPr>
    </w:p>
    <w:p w14:paraId="03A5E5C6" w14:textId="386E3774" w:rsidR="00E06610" w:rsidRDefault="00E06610" w:rsidP="001B3E6D">
      <w:r>
        <w:t xml:space="preserve">Consumers </w:t>
      </w:r>
      <w:del w:id="1055" w:author="Justin Fyfe" w:date="2012-12-12T16:35:00Z">
        <w:r w:rsidDel="0050433A">
          <w:delText>SHALL</w:delText>
        </w:r>
      </w:del>
      <w:ins w:id="1056" w:author="Justin Fyfe" w:date="2012-12-12T16:35:00Z">
        <w:r w:rsidR="0050433A">
          <w:t>MUST</w:t>
        </w:r>
      </w:ins>
      <w:r>
        <w:t xml:space="preserve"> NOT pass more than one repetition of any one query control parameter</w:t>
      </w:r>
      <w:del w:id="1057" w:author="Justin Fyfe" w:date="2012-12-12T13:50:00Z">
        <w:r w:rsidDel="00254D81">
          <w:delText>s</w:delText>
        </w:r>
      </w:del>
      <w:r>
        <w:t>.</w:t>
      </w:r>
      <w:ins w:id="1058" w:author="Justin Fyfe" w:date="2012-12-12T13:42:00Z">
        <w:r w:rsidR="00CC7C76">
          <w:t xml:space="preserve"> </w:t>
        </w:r>
      </w:ins>
    </w:p>
    <w:p w14:paraId="2772B450" w14:textId="02556A71" w:rsidR="009A661B" w:rsidRDefault="009A661B" w:rsidP="009A661B">
      <w:pPr>
        <w:pStyle w:val="Heading5"/>
      </w:pPr>
      <w:r>
        <w:t>Response Message Semantics</w:t>
      </w:r>
    </w:p>
    <w:p w14:paraId="2A971D8D" w14:textId="6E9A4DD5" w:rsidR="009A661B" w:rsidRPr="009A661B" w:rsidRDefault="009A661B" w:rsidP="009A661B">
      <w:r>
        <w:t>The response for the query facilities</w:t>
      </w:r>
      <w:ins w:id="1059" w:author="Justin Fyfe" w:date="2012-12-12T13:51:00Z">
        <w:r w:rsidR="00254D81">
          <w:t xml:space="preserve"> message </w:t>
        </w:r>
      </w:ins>
    </w:p>
    <w:p w14:paraId="72BB36F0" w14:textId="55B5DBA2" w:rsidR="008A775B" w:rsidRDefault="008A775B" w:rsidP="008A775B">
      <w:pPr>
        <w:pStyle w:val="Heading6"/>
      </w:pPr>
      <w:r>
        <w:t xml:space="preserve">“url” Element Restrictions </w:t>
      </w:r>
    </w:p>
    <w:p w14:paraId="13378236" w14:textId="775227D7" w:rsidR="008A775B" w:rsidRDefault="008A775B" w:rsidP="008A775B">
      <w:r>
        <w:t>The “url” and “id” element</w:t>
      </w:r>
      <w:r w:rsidR="009A661B">
        <w:t>s</w:t>
      </w:r>
      <w:r>
        <w:t xml:space="preserve"> of the facility resource </w:t>
      </w:r>
      <w:del w:id="1060" w:author="Justin Fyfe" w:date="2012-12-12T16:35:00Z">
        <w:r w:rsidDel="0050433A">
          <w:delText>SHALL</w:delText>
        </w:r>
      </w:del>
      <w:ins w:id="1061" w:author="Justin Fyfe" w:date="2012-12-12T16:35:00Z">
        <w:r w:rsidR="0050433A">
          <w:t>MUST</w:t>
        </w:r>
      </w:ins>
      <w:r>
        <w:t xml:space="preserve"> NOT carry a value on the register facility request as this value is to be populated by the facility registry. </w:t>
      </w:r>
    </w:p>
    <w:p w14:paraId="538B1BB8" w14:textId="5C854F1B" w:rsidR="008A775B" w:rsidRDefault="008A775B" w:rsidP="008A775B">
      <w:r>
        <w:t xml:space="preserve">The facility registry </w:t>
      </w:r>
      <w:del w:id="1062" w:author="Justin Fyfe" w:date="2012-12-12T16:35:00Z">
        <w:r w:rsidDel="0050433A">
          <w:delText>SHALL</w:delText>
        </w:r>
      </w:del>
      <w:ins w:id="1063" w:author="Justin Fyfe" w:date="2012-12-12T16:35:00Z">
        <w:r w:rsidR="0050433A">
          <w:t>MUST</w:t>
        </w:r>
      </w:ins>
      <w:r>
        <w:t xml:space="preserve"> generate a globally unique identifier for all facilities which it registers, and </w:t>
      </w:r>
      <w:del w:id="1064" w:author="Justin Fyfe" w:date="2012-12-12T16:35:00Z">
        <w:r w:rsidDel="0050433A">
          <w:delText>SHALL</w:delText>
        </w:r>
      </w:del>
      <w:ins w:id="1065" w:author="Justin Fyfe" w:date="2012-12-12T16:35:00Z">
        <w:r w:rsidR="0050433A">
          <w:t>MUST</w:t>
        </w:r>
      </w:ins>
      <w:r>
        <w:t xml:space="preserve"> make this identifier available via the </w:t>
      </w:r>
      <w:r w:rsidR="009A661B">
        <w:t>“id”</w:t>
      </w:r>
      <w:r>
        <w:t xml:space="preserve"> element. </w:t>
      </w:r>
      <w:commentRangeStart w:id="1066"/>
      <w:r>
        <w:t xml:space="preserve">The type of identifier generated is not specified here however it </w:t>
      </w:r>
      <w:del w:id="1067" w:author="Justin Fyfe" w:date="2012-12-12T16:35:00Z">
        <w:r w:rsidDel="0050433A">
          <w:delText>SHOULD</w:delText>
        </w:r>
      </w:del>
      <w:ins w:id="1068" w:author="Justin Fyfe" w:date="2012-12-12T16:35:00Z">
        <w:r w:rsidR="0050433A">
          <w:t>MAY</w:t>
        </w:r>
      </w:ins>
      <w:r>
        <w:t xml:space="preserve"> be representable using a URI syntax and </w:t>
      </w:r>
      <w:del w:id="1069" w:author="Justin Fyfe" w:date="2012-12-12T16:35:00Z">
        <w:r w:rsidDel="0050433A">
          <w:delText>SHALL</w:delText>
        </w:r>
      </w:del>
      <w:ins w:id="1070" w:author="Justin Fyfe" w:date="2012-12-12T16:35:00Z">
        <w:r w:rsidR="0050433A">
          <w:t>MUST</w:t>
        </w:r>
      </w:ins>
      <w:r>
        <w:t xml:space="preserve"> be globally unique. Some recommended identifier formats are:</w:t>
      </w:r>
    </w:p>
    <w:p w14:paraId="1AB35456" w14:textId="77777777" w:rsidR="008A775B" w:rsidRDefault="008A775B" w:rsidP="008A775B">
      <w:pPr>
        <w:pStyle w:val="ListParagraph"/>
        <w:numPr>
          <w:ilvl w:val="0"/>
          <w:numId w:val="8"/>
        </w:numPr>
      </w:pPr>
      <w:r>
        <w:t>UUIDs in the format : urn:uuid:</w:t>
      </w:r>
      <w:r w:rsidRPr="00B1795B">
        <w:t>E8A16</w:t>
      </w:r>
      <w:r>
        <w:t>50D-7FF9-4d3e-B390-D6FDD4CFB2E0</w:t>
      </w:r>
    </w:p>
    <w:p w14:paraId="6CB72FB2" w14:textId="77777777" w:rsidR="008A775B" w:rsidRDefault="008A775B" w:rsidP="008A775B">
      <w:pPr>
        <w:pStyle w:val="ListParagraph"/>
        <w:numPr>
          <w:ilvl w:val="0"/>
          <w:numId w:val="8"/>
        </w:numPr>
      </w:pPr>
      <w:r>
        <w:t>URLs which point to the resource: http://example.com/api/fred/1.1/ facilities/10293</w:t>
      </w:r>
    </w:p>
    <w:p w14:paraId="4AADB24E" w14:textId="77777777" w:rsidR="008A775B" w:rsidRDefault="008A775B" w:rsidP="008A775B">
      <w:pPr>
        <w:pStyle w:val="ListParagraph"/>
        <w:numPr>
          <w:ilvl w:val="0"/>
          <w:numId w:val="8"/>
        </w:numPr>
      </w:pPr>
      <w:r>
        <w:t>ISO OIDs in the format: urn:oid:1.3.6.1.5.6.7.8343</w:t>
      </w:r>
      <w:commentRangeEnd w:id="1066"/>
      <w:r>
        <w:rPr>
          <w:rStyle w:val="CommentReference"/>
        </w:rPr>
        <w:commentReference w:id="1066"/>
      </w:r>
    </w:p>
    <w:p w14:paraId="049E30E2" w14:textId="19312270" w:rsidR="008A775B" w:rsidRDefault="008A775B" w:rsidP="008A775B">
      <w:pPr>
        <w:pStyle w:val="Heading6"/>
      </w:pPr>
      <w:r>
        <w:lastRenderedPageBreak/>
        <w:t>“x” Element Restrictions</w:t>
      </w:r>
    </w:p>
    <w:p w14:paraId="43C5F9B6" w14:textId="74DB3226" w:rsidR="008A775B" w:rsidRDefault="008A775B" w:rsidP="008A775B">
      <w:r>
        <w:t>Todo</w:t>
      </w:r>
    </w:p>
    <w:p w14:paraId="1D098A05" w14:textId="77777777" w:rsidR="008A775B" w:rsidRDefault="008A775B" w:rsidP="008A775B">
      <w:pPr>
        <w:pStyle w:val="Heading5"/>
      </w:pPr>
      <w:r>
        <w:t>Examples</w:t>
      </w:r>
    </w:p>
    <w:p w14:paraId="12009F8F" w14:textId="3701BD5E" w:rsidR="008A775B" w:rsidRDefault="008A775B" w:rsidP="008A775B">
      <w:r>
        <w:t>Examples</w:t>
      </w:r>
    </w:p>
    <w:p w14:paraId="3CF5FE33" w14:textId="128F1171" w:rsidR="008A775B" w:rsidRDefault="001B7AAE" w:rsidP="008A775B">
      <w:pPr>
        <w:pStyle w:val="Sample"/>
        <w:rPr>
          <w:noProof/>
        </w:rPr>
      </w:pPr>
      <w:r>
        <w:rPr>
          <w:noProof/>
        </w:rPr>
        <w:t>HTTP/1.1 200 OK</w:t>
      </w:r>
    </w:p>
    <w:p w14:paraId="4425CEC8" w14:textId="017EE5DC" w:rsidR="008A775B" w:rsidRDefault="008A775B" w:rsidP="008A775B">
      <w:pPr>
        <w:pStyle w:val="Sample"/>
        <w:rPr>
          <w:noProof/>
        </w:rPr>
      </w:pPr>
      <w:r>
        <w:rPr>
          <w:noProof/>
        </w:rPr>
        <w:t xml:space="preserve">Content-Type: </w:t>
      </w:r>
      <w:r w:rsidR="00E339BE">
        <w:rPr>
          <w:noProof/>
        </w:rPr>
        <w:t>application</w:t>
      </w:r>
      <w:r>
        <w:rPr>
          <w:noProof/>
        </w:rPr>
        <w:t>/</w:t>
      </w:r>
      <w:r w:rsidR="00FC302A">
        <w:rPr>
          <w:noProof/>
        </w:rPr>
        <w:t>json</w:t>
      </w:r>
    </w:p>
    <w:p w14:paraId="797AA9D7" w14:textId="1CCD1C7A" w:rsidR="008A775B" w:rsidRDefault="001B7AAE" w:rsidP="008A775B">
      <w:pPr>
        <w:pStyle w:val="Sample"/>
        <w:rPr>
          <w:noProof/>
        </w:rPr>
      </w:pPr>
      <w:r>
        <w:rPr>
          <w:noProof/>
        </w:rPr>
        <w:t>Date</w:t>
      </w:r>
      <w:r w:rsidR="008A775B">
        <w:rPr>
          <w:noProof/>
        </w:rPr>
        <w:t>:</w:t>
      </w:r>
      <w:r>
        <w:rPr>
          <w:noProof/>
        </w:rPr>
        <w:t xml:space="preserve"> Thu, 29 Nov 2012 15:36:56 GMT</w:t>
      </w:r>
    </w:p>
    <w:p w14:paraId="71D29F7A" w14:textId="0AC10E2A" w:rsidR="008A775B" w:rsidRDefault="008A775B" w:rsidP="008A775B">
      <w:pPr>
        <w:pStyle w:val="Sample"/>
        <w:rPr>
          <w:noProof/>
        </w:rPr>
      </w:pPr>
      <w:r>
        <w:rPr>
          <w:noProof/>
        </w:rPr>
        <w:t xml:space="preserve">Content-Length: </w:t>
      </w:r>
      <w:r w:rsidR="001B3E6D">
        <w:rPr>
          <w:noProof/>
        </w:rPr>
        <w:t>1194</w:t>
      </w:r>
    </w:p>
    <w:p w14:paraId="383D0D9F" w14:textId="77777777" w:rsidR="008A775B" w:rsidRDefault="008A775B" w:rsidP="008A775B">
      <w:pPr>
        <w:pStyle w:val="Sample"/>
        <w:rPr>
          <w:noProof/>
        </w:rPr>
      </w:pPr>
    </w:p>
    <w:p w14:paraId="27A7BA0A" w14:textId="77777777" w:rsidR="00FC302A" w:rsidRDefault="00FC302A" w:rsidP="00FC302A">
      <w:pPr>
        <w:pStyle w:val="Sample"/>
        <w:rPr>
          <w:noProof/>
        </w:rPr>
      </w:pPr>
      <w:r>
        <w:rPr>
          <w:noProof/>
        </w:rPr>
        <w:t>{</w:t>
      </w:r>
    </w:p>
    <w:p w14:paraId="6898E3D4" w14:textId="77777777" w:rsidR="00FC302A" w:rsidRDefault="00FC302A" w:rsidP="00FC302A">
      <w:pPr>
        <w:pStyle w:val="Sample"/>
        <w:rPr>
          <w:noProof/>
        </w:rPr>
      </w:pPr>
      <w:r>
        <w:rPr>
          <w:noProof/>
        </w:rPr>
        <w:t xml:space="preserve">    </w:t>
      </w:r>
      <w:r>
        <w:rPr>
          <w:noProof/>
          <w:color w:val="A31515"/>
        </w:rPr>
        <w:t>"facilities"</w:t>
      </w:r>
      <w:r>
        <w:rPr>
          <w:noProof/>
        </w:rPr>
        <w:t xml:space="preserve"> : [</w:t>
      </w:r>
    </w:p>
    <w:p w14:paraId="4C691FD2" w14:textId="77777777" w:rsidR="00FC302A" w:rsidRDefault="00FC302A" w:rsidP="00FC302A">
      <w:pPr>
        <w:pStyle w:val="Sample"/>
        <w:rPr>
          <w:noProof/>
        </w:rPr>
      </w:pPr>
      <w:r>
        <w:rPr>
          <w:noProof/>
        </w:rPr>
        <w:t xml:space="preserve">        </w:t>
      </w:r>
      <w:r>
        <w:rPr>
          <w:noProof/>
          <w:color w:val="A31515"/>
        </w:rPr>
        <w:t>"facility"</w:t>
      </w:r>
      <w:r>
        <w:rPr>
          <w:noProof/>
        </w:rPr>
        <w:t xml:space="preserve"> : {</w:t>
      </w:r>
    </w:p>
    <w:p w14:paraId="77F69307" w14:textId="77777777" w:rsidR="00FC302A" w:rsidRDefault="00FC302A" w:rsidP="00FC302A">
      <w:pPr>
        <w:pStyle w:val="Sample"/>
        <w:rPr>
          <w:noProof/>
        </w:rPr>
      </w:pPr>
      <w:r>
        <w:rPr>
          <w:noProof/>
        </w:rPr>
        <w:t xml:space="preserve">            </w:t>
      </w:r>
      <w:r>
        <w:rPr>
          <w:noProof/>
          <w:color w:val="A31515"/>
        </w:rPr>
        <w:t>"name"</w:t>
      </w:r>
      <w:r>
        <w:rPr>
          <w:noProof/>
        </w:rPr>
        <w:t xml:space="preserve"> : </w:t>
      </w:r>
      <w:r>
        <w:rPr>
          <w:noProof/>
          <w:color w:val="A31515"/>
        </w:rPr>
        <w:t>"Good Health Hospital"</w:t>
      </w:r>
      <w:r>
        <w:rPr>
          <w:noProof/>
        </w:rPr>
        <w:t>,</w:t>
      </w:r>
    </w:p>
    <w:p w14:paraId="49736848" w14:textId="77777777" w:rsidR="00FC302A" w:rsidRDefault="00FC302A" w:rsidP="00FC302A">
      <w:pPr>
        <w:pStyle w:val="Sample"/>
        <w:rPr>
          <w:noProof/>
        </w:rPr>
      </w:pPr>
      <w:r>
        <w:rPr>
          <w:noProof/>
        </w:rPr>
        <w:t xml:space="preserve">            </w:t>
      </w:r>
      <w:r>
        <w:rPr>
          <w:noProof/>
          <w:color w:val="A31515"/>
        </w:rPr>
        <w:t>"id"</w:t>
      </w:r>
      <w:r>
        <w:rPr>
          <w:noProof/>
        </w:rPr>
        <w:t xml:space="preserve"> : </w:t>
      </w:r>
      <w:r>
        <w:rPr>
          <w:noProof/>
          <w:color w:val="A31515"/>
        </w:rPr>
        <w:t>"urn:uuid:57A69100-26C4-4db4-897B-63F37866F0F5"</w:t>
      </w:r>
      <w:r>
        <w:rPr>
          <w:noProof/>
        </w:rPr>
        <w:t>,</w:t>
      </w:r>
    </w:p>
    <w:p w14:paraId="6B746BFE" w14:textId="77777777" w:rsidR="00FC302A" w:rsidRDefault="00FC302A" w:rsidP="00FC302A">
      <w:pPr>
        <w:pStyle w:val="Sample"/>
        <w:rPr>
          <w:noProof/>
        </w:rPr>
      </w:pPr>
      <w:r>
        <w:rPr>
          <w:noProof/>
        </w:rPr>
        <w:t xml:space="preserve">            </w:t>
      </w:r>
      <w:r>
        <w:rPr>
          <w:noProof/>
          <w:color w:val="A31515"/>
        </w:rPr>
        <w:t>"url"</w:t>
      </w:r>
      <w:r>
        <w:rPr>
          <w:noProof/>
        </w:rPr>
        <w:t xml:space="preserve"> : </w:t>
      </w:r>
      <w:r>
        <w:rPr>
          <w:noProof/>
          <w:color w:val="A31515"/>
        </w:rPr>
        <w:t>"http://example.com/api/fred/1/facilities/1304954"</w:t>
      </w:r>
      <w:r>
        <w:rPr>
          <w:noProof/>
        </w:rPr>
        <w:t>,</w:t>
      </w:r>
    </w:p>
    <w:p w14:paraId="6C5FE74E" w14:textId="77777777" w:rsidR="00FC302A" w:rsidRDefault="00FC302A" w:rsidP="00FC302A">
      <w:pPr>
        <w:pStyle w:val="Sample"/>
        <w:rPr>
          <w:noProof/>
        </w:rPr>
      </w:pPr>
      <w:r>
        <w:rPr>
          <w:noProof/>
        </w:rPr>
        <w:t xml:space="preserve">            </w:t>
      </w:r>
      <w:r>
        <w:rPr>
          <w:noProof/>
          <w:color w:val="A31515"/>
        </w:rPr>
        <w:t>"identifiers"</w:t>
      </w:r>
      <w:r>
        <w:rPr>
          <w:noProof/>
        </w:rPr>
        <w:t xml:space="preserve"> : [</w:t>
      </w:r>
    </w:p>
    <w:p w14:paraId="36399B3D" w14:textId="77777777" w:rsidR="00FC302A" w:rsidRDefault="00FC302A" w:rsidP="00FC302A">
      <w:pPr>
        <w:pStyle w:val="Sample"/>
        <w:rPr>
          <w:noProof/>
        </w:rPr>
      </w:pPr>
      <w:r>
        <w:rPr>
          <w:noProof/>
        </w:rPr>
        <w:t xml:space="preserve">                {</w:t>
      </w:r>
    </w:p>
    <w:p w14:paraId="5B054F65" w14:textId="77777777" w:rsidR="00FC302A" w:rsidRDefault="00FC302A" w:rsidP="00FC302A">
      <w:pPr>
        <w:pStyle w:val="Sample"/>
        <w:rPr>
          <w:noProof/>
        </w:rPr>
      </w:pPr>
      <w:r>
        <w:rPr>
          <w:noProof/>
        </w:rPr>
        <w:t xml:space="preserve">                    </w:t>
      </w:r>
      <w:r>
        <w:rPr>
          <w:noProof/>
          <w:color w:val="A31515"/>
        </w:rPr>
        <w:t>"agency"</w:t>
      </w:r>
      <w:r>
        <w:rPr>
          <w:noProof/>
        </w:rPr>
        <w:t xml:space="preserve"> : </w:t>
      </w:r>
      <w:r>
        <w:rPr>
          <w:noProof/>
          <w:color w:val="A31515"/>
        </w:rPr>
        <w:t>"MOH"</w:t>
      </w:r>
      <w:r>
        <w:rPr>
          <w:noProof/>
        </w:rPr>
        <w:t>,</w:t>
      </w:r>
    </w:p>
    <w:p w14:paraId="75C3C688" w14:textId="77777777" w:rsidR="00FC302A" w:rsidRDefault="00FC302A" w:rsidP="00FC302A">
      <w:pPr>
        <w:pStyle w:val="Sample"/>
        <w:rPr>
          <w:noProof/>
        </w:rPr>
      </w:pPr>
      <w:r>
        <w:rPr>
          <w:noProof/>
        </w:rPr>
        <w:t xml:space="preserve">                    </w:t>
      </w:r>
      <w:r>
        <w:rPr>
          <w:noProof/>
          <w:color w:val="A31515"/>
        </w:rPr>
        <w:t>"context"</w:t>
      </w:r>
      <w:r>
        <w:rPr>
          <w:noProof/>
        </w:rPr>
        <w:t xml:space="preserve"> : </w:t>
      </w:r>
      <w:r>
        <w:rPr>
          <w:noProof/>
          <w:color w:val="A31515"/>
        </w:rPr>
        <w:t>"HR"</w:t>
      </w:r>
      <w:r>
        <w:rPr>
          <w:noProof/>
        </w:rPr>
        <w:t>,</w:t>
      </w:r>
    </w:p>
    <w:p w14:paraId="72A43E5F" w14:textId="77777777" w:rsidR="00FC302A" w:rsidRDefault="00FC302A" w:rsidP="00FC302A">
      <w:pPr>
        <w:pStyle w:val="Sample"/>
        <w:rPr>
          <w:noProof/>
          <w:color w:val="A31515"/>
        </w:rPr>
      </w:pPr>
      <w:r>
        <w:rPr>
          <w:noProof/>
        </w:rPr>
        <w:t xml:space="preserve">                    </w:t>
      </w:r>
      <w:r>
        <w:rPr>
          <w:noProof/>
          <w:color w:val="A31515"/>
        </w:rPr>
        <w:t>"id"</w:t>
      </w:r>
      <w:r>
        <w:rPr>
          <w:noProof/>
        </w:rPr>
        <w:t xml:space="preserve"> : </w:t>
      </w:r>
      <w:r>
        <w:rPr>
          <w:noProof/>
          <w:color w:val="A31515"/>
        </w:rPr>
        <w:t>"20294"</w:t>
      </w:r>
    </w:p>
    <w:p w14:paraId="21F9C32A" w14:textId="77777777" w:rsidR="00FC302A" w:rsidRDefault="00FC302A" w:rsidP="00FC302A">
      <w:pPr>
        <w:pStyle w:val="Sample"/>
        <w:rPr>
          <w:noProof/>
        </w:rPr>
      </w:pPr>
      <w:r>
        <w:rPr>
          <w:noProof/>
        </w:rPr>
        <w:t xml:space="preserve">                },</w:t>
      </w:r>
    </w:p>
    <w:p w14:paraId="05C0F775" w14:textId="77777777" w:rsidR="00FC302A" w:rsidRDefault="00FC302A" w:rsidP="00FC302A">
      <w:pPr>
        <w:pStyle w:val="Sample"/>
        <w:rPr>
          <w:noProof/>
        </w:rPr>
      </w:pPr>
      <w:r>
        <w:rPr>
          <w:noProof/>
        </w:rPr>
        <w:t xml:space="preserve">                {</w:t>
      </w:r>
    </w:p>
    <w:p w14:paraId="56E1E4C5" w14:textId="77777777" w:rsidR="00FC302A" w:rsidRDefault="00FC302A" w:rsidP="00FC302A">
      <w:pPr>
        <w:pStyle w:val="Sample"/>
        <w:rPr>
          <w:noProof/>
        </w:rPr>
      </w:pPr>
      <w:r>
        <w:rPr>
          <w:noProof/>
        </w:rPr>
        <w:t xml:space="preserve">                    </w:t>
      </w:r>
      <w:r>
        <w:rPr>
          <w:noProof/>
          <w:color w:val="A31515"/>
        </w:rPr>
        <w:t>"agency"</w:t>
      </w:r>
      <w:r>
        <w:rPr>
          <w:noProof/>
        </w:rPr>
        <w:t xml:space="preserve"> : </w:t>
      </w:r>
      <w:r>
        <w:rPr>
          <w:noProof/>
          <w:color w:val="A31515"/>
        </w:rPr>
        <w:t>"UNICEF"</w:t>
      </w:r>
      <w:r>
        <w:rPr>
          <w:noProof/>
        </w:rPr>
        <w:t>,</w:t>
      </w:r>
    </w:p>
    <w:p w14:paraId="33124C48" w14:textId="77777777" w:rsidR="00FC302A" w:rsidRDefault="00FC302A" w:rsidP="00FC302A">
      <w:pPr>
        <w:pStyle w:val="Sample"/>
        <w:rPr>
          <w:noProof/>
        </w:rPr>
      </w:pPr>
      <w:r>
        <w:rPr>
          <w:noProof/>
        </w:rPr>
        <w:t xml:space="preserve">                    </w:t>
      </w:r>
      <w:r>
        <w:rPr>
          <w:noProof/>
          <w:color w:val="A31515"/>
        </w:rPr>
        <w:t>"context"</w:t>
      </w:r>
      <w:r>
        <w:rPr>
          <w:noProof/>
        </w:rPr>
        <w:t xml:space="preserve"> : </w:t>
      </w:r>
      <w:r>
        <w:rPr>
          <w:noProof/>
          <w:color w:val="A31515"/>
        </w:rPr>
        <w:t>"DHIS"</w:t>
      </w:r>
      <w:r>
        <w:rPr>
          <w:noProof/>
        </w:rPr>
        <w:t>,</w:t>
      </w:r>
    </w:p>
    <w:p w14:paraId="60054384" w14:textId="77777777" w:rsidR="00FC302A" w:rsidRDefault="00FC302A" w:rsidP="00FC302A">
      <w:pPr>
        <w:pStyle w:val="Sample"/>
        <w:rPr>
          <w:noProof/>
          <w:color w:val="A31515"/>
        </w:rPr>
      </w:pPr>
      <w:r>
        <w:rPr>
          <w:noProof/>
        </w:rPr>
        <w:t xml:space="preserve">                    </w:t>
      </w:r>
      <w:r>
        <w:rPr>
          <w:noProof/>
          <w:color w:val="A31515"/>
        </w:rPr>
        <w:t>"id"</w:t>
      </w:r>
      <w:r>
        <w:rPr>
          <w:noProof/>
        </w:rPr>
        <w:t xml:space="preserve"> : </w:t>
      </w:r>
      <w:r>
        <w:rPr>
          <w:noProof/>
          <w:color w:val="A31515"/>
        </w:rPr>
        <w:t>"58845858"</w:t>
      </w:r>
    </w:p>
    <w:p w14:paraId="44FC053B" w14:textId="77777777" w:rsidR="00FC302A" w:rsidRDefault="00FC302A" w:rsidP="00FC302A">
      <w:pPr>
        <w:pStyle w:val="Sample"/>
        <w:rPr>
          <w:noProof/>
        </w:rPr>
      </w:pPr>
      <w:r>
        <w:rPr>
          <w:noProof/>
        </w:rPr>
        <w:t xml:space="preserve">                }</w:t>
      </w:r>
    </w:p>
    <w:p w14:paraId="13617FF4" w14:textId="77777777" w:rsidR="00FC302A" w:rsidRDefault="00FC302A" w:rsidP="00FC302A">
      <w:pPr>
        <w:pStyle w:val="Sample"/>
        <w:rPr>
          <w:noProof/>
        </w:rPr>
      </w:pPr>
      <w:r>
        <w:rPr>
          <w:noProof/>
        </w:rPr>
        <w:t xml:space="preserve">            ],</w:t>
      </w:r>
    </w:p>
    <w:p w14:paraId="1E766D1D" w14:textId="77777777" w:rsidR="00FC302A" w:rsidRDefault="00FC302A" w:rsidP="00FC302A">
      <w:pPr>
        <w:pStyle w:val="Sample"/>
        <w:rPr>
          <w:noProof/>
        </w:rPr>
      </w:pPr>
      <w:r>
        <w:rPr>
          <w:noProof/>
        </w:rPr>
        <w:t xml:space="preserve">            </w:t>
      </w:r>
      <w:r>
        <w:rPr>
          <w:noProof/>
          <w:color w:val="A31515"/>
        </w:rPr>
        <w:t>"active"</w:t>
      </w:r>
      <w:r>
        <w:rPr>
          <w:noProof/>
        </w:rPr>
        <w:t xml:space="preserve"> : </w:t>
      </w:r>
      <w:r>
        <w:rPr>
          <w:noProof/>
          <w:color w:val="0000FF"/>
        </w:rPr>
        <w:t>true</w:t>
      </w:r>
      <w:r>
        <w:rPr>
          <w:noProof/>
        </w:rPr>
        <w:t>,</w:t>
      </w:r>
    </w:p>
    <w:p w14:paraId="4044B139" w14:textId="77777777" w:rsidR="00FC302A" w:rsidRDefault="00FC302A" w:rsidP="00FC302A">
      <w:pPr>
        <w:pStyle w:val="Sample"/>
        <w:rPr>
          <w:noProof/>
        </w:rPr>
      </w:pPr>
      <w:r>
        <w:rPr>
          <w:noProof/>
        </w:rPr>
        <w:t xml:space="preserve">            </w:t>
      </w:r>
      <w:r>
        <w:rPr>
          <w:noProof/>
          <w:color w:val="A31515"/>
        </w:rPr>
        <w:t>"created_at"</w:t>
      </w:r>
      <w:r>
        <w:rPr>
          <w:noProof/>
        </w:rPr>
        <w:t xml:space="preserve"> : </w:t>
      </w:r>
      <w:r>
        <w:rPr>
          <w:noProof/>
          <w:color w:val="A31515"/>
        </w:rPr>
        <w:t>"2012-11"</w:t>
      </w:r>
      <w:r>
        <w:rPr>
          <w:noProof/>
        </w:rPr>
        <w:t>,</w:t>
      </w:r>
    </w:p>
    <w:p w14:paraId="264FC0AF" w14:textId="77777777" w:rsidR="00FC302A" w:rsidRDefault="00FC302A" w:rsidP="00FC302A">
      <w:pPr>
        <w:pStyle w:val="Sample"/>
        <w:rPr>
          <w:noProof/>
        </w:rPr>
      </w:pPr>
      <w:r>
        <w:rPr>
          <w:noProof/>
        </w:rPr>
        <w:t xml:space="preserve">            </w:t>
      </w:r>
      <w:r>
        <w:rPr>
          <w:noProof/>
          <w:color w:val="A31515"/>
        </w:rPr>
        <w:t>"updated_at"</w:t>
      </w:r>
      <w:r>
        <w:rPr>
          <w:noProof/>
        </w:rPr>
        <w:t xml:space="preserve"> : </w:t>
      </w:r>
      <w:r>
        <w:rPr>
          <w:noProof/>
          <w:color w:val="A31515"/>
        </w:rPr>
        <w:t>"2012-12-09T14:55:23Z"</w:t>
      </w:r>
      <w:r>
        <w:rPr>
          <w:noProof/>
        </w:rPr>
        <w:t>,</w:t>
      </w:r>
    </w:p>
    <w:p w14:paraId="5C9FBF68" w14:textId="77777777" w:rsidR="00FC302A" w:rsidRDefault="00FC302A" w:rsidP="00FC302A">
      <w:pPr>
        <w:pStyle w:val="Sample"/>
        <w:rPr>
          <w:noProof/>
        </w:rPr>
      </w:pPr>
      <w:r>
        <w:rPr>
          <w:noProof/>
        </w:rPr>
        <w:t xml:space="preserve">            </w:t>
      </w:r>
      <w:r>
        <w:rPr>
          <w:noProof/>
          <w:color w:val="A31515"/>
        </w:rPr>
        <w:t>"closed_at"</w:t>
      </w:r>
      <w:r>
        <w:rPr>
          <w:noProof/>
        </w:rPr>
        <w:t xml:space="preserve"> : </w:t>
      </w:r>
      <w:r>
        <w:rPr>
          <w:noProof/>
          <w:color w:val="A31515"/>
        </w:rPr>
        <w:t>"2013-01"</w:t>
      </w:r>
      <w:r>
        <w:rPr>
          <w:noProof/>
        </w:rPr>
        <w:t>,</w:t>
      </w:r>
    </w:p>
    <w:p w14:paraId="777EDDB5" w14:textId="77777777" w:rsidR="00FC302A" w:rsidRDefault="00FC302A" w:rsidP="00FC302A">
      <w:pPr>
        <w:pStyle w:val="Sample"/>
        <w:rPr>
          <w:noProof/>
        </w:rPr>
      </w:pPr>
      <w:r>
        <w:rPr>
          <w:noProof/>
        </w:rPr>
        <w:t xml:space="preserve">            </w:t>
      </w:r>
      <w:r>
        <w:rPr>
          <w:noProof/>
          <w:color w:val="A31515"/>
        </w:rPr>
        <w:t>"lat"</w:t>
      </w:r>
      <w:r>
        <w:rPr>
          <w:noProof/>
        </w:rPr>
        <w:t xml:space="preserve"> : </w:t>
      </w:r>
      <w:r>
        <w:rPr>
          <w:noProof/>
          <w:color w:val="A31515"/>
        </w:rPr>
        <w:t>"1.69172"</w:t>
      </w:r>
      <w:r>
        <w:rPr>
          <w:noProof/>
        </w:rPr>
        <w:t>,</w:t>
      </w:r>
    </w:p>
    <w:p w14:paraId="590C5C4B" w14:textId="77777777" w:rsidR="00FC302A" w:rsidRDefault="00FC302A" w:rsidP="00FC302A">
      <w:pPr>
        <w:pStyle w:val="Sample"/>
        <w:rPr>
          <w:noProof/>
        </w:rPr>
      </w:pPr>
      <w:r>
        <w:rPr>
          <w:noProof/>
        </w:rPr>
        <w:t xml:space="preserve">            </w:t>
      </w:r>
      <w:r>
        <w:rPr>
          <w:noProof/>
          <w:color w:val="A31515"/>
        </w:rPr>
        <w:t>"long"</w:t>
      </w:r>
      <w:r>
        <w:rPr>
          <w:noProof/>
        </w:rPr>
        <w:t xml:space="preserve"> : </w:t>
      </w:r>
      <w:r>
        <w:rPr>
          <w:noProof/>
          <w:color w:val="A31515"/>
        </w:rPr>
        <w:t>"29.52505"</w:t>
      </w:r>
      <w:r>
        <w:rPr>
          <w:noProof/>
        </w:rPr>
        <w:t>,</w:t>
      </w:r>
    </w:p>
    <w:p w14:paraId="4A3D86AE" w14:textId="77777777" w:rsidR="00FC302A" w:rsidRDefault="00FC302A" w:rsidP="00FC302A">
      <w:pPr>
        <w:pStyle w:val="Sample"/>
        <w:rPr>
          <w:noProof/>
        </w:rPr>
      </w:pPr>
      <w:r>
        <w:rPr>
          <w:noProof/>
        </w:rPr>
        <w:t xml:space="preserve">            </w:t>
      </w:r>
      <w:r>
        <w:rPr>
          <w:noProof/>
          <w:color w:val="A31515"/>
        </w:rPr>
        <w:t>"links"</w:t>
      </w:r>
      <w:r>
        <w:rPr>
          <w:noProof/>
        </w:rPr>
        <w:t xml:space="preserve"> : [</w:t>
      </w:r>
    </w:p>
    <w:p w14:paraId="3564AE75" w14:textId="77777777" w:rsidR="00FC302A" w:rsidRDefault="00FC302A" w:rsidP="00FC302A">
      <w:pPr>
        <w:pStyle w:val="Sample"/>
        <w:rPr>
          <w:noProof/>
        </w:rPr>
      </w:pPr>
      <w:r>
        <w:rPr>
          <w:noProof/>
        </w:rPr>
        <w:t xml:space="preserve">                { </w:t>
      </w:r>
    </w:p>
    <w:p w14:paraId="728591E5" w14:textId="77777777" w:rsidR="00FC302A" w:rsidRDefault="00FC302A" w:rsidP="00FC302A">
      <w:pPr>
        <w:pStyle w:val="Sample"/>
        <w:rPr>
          <w:noProof/>
        </w:rPr>
      </w:pPr>
      <w:r>
        <w:rPr>
          <w:noProof/>
        </w:rPr>
        <w:t xml:space="preserve">                    </w:t>
      </w:r>
      <w:r>
        <w:rPr>
          <w:noProof/>
          <w:color w:val="A31515"/>
        </w:rPr>
        <w:t>"name"</w:t>
      </w:r>
      <w:r>
        <w:rPr>
          <w:noProof/>
        </w:rPr>
        <w:t xml:space="preserve"> : </w:t>
      </w:r>
      <w:r>
        <w:rPr>
          <w:noProof/>
          <w:color w:val="A31515"/>
        </w:rPr>
        <w:t>"providers"</w:t>
      </w:r>
      <w:r>
        <w:rPr>
          <w:noProof/>
        </w:rPr>
        <w:t>,</w:t>
      </w:r>
    </w:p>
    <w:p w14:paraId="093B04C4" w14:textId="77777777" w:rsidR="00FC302A" w:rsidRDefault="00FC302A" w:rsidP="00FC302A">
      <w:pPr>
        <w:pStyle w:val="Sample"/>
        <w:rPr>
          <w:noProof/>
          <w:color w:val="A31515"/>
        </w:rPr>
      </w:pPr>
      <w:r>
        <w:rPr>
          <w:noProof/>
        </w:rPr>
        <w:t xml:space="preserve">                    </w:t>
      </w:r>
      <w:r>
        <w:rPr>
          <w:noProof/>
          <w:color w:val="A31515"/>
        </w:rPr>
        <w:t>"url"</w:t>
      </w:r>
      <w:r>
        <w:rPr>
          <w:noProof/>
        </w:rPr>
        <w:t xml:space="preserve"> : </w:t>
      </w:r>
      <w:r>
        <w:rPr>
          <w:noProof/>
          <w:color w:val="A31515"/>
        </w:rPr>
        <w:t>"http://providers.moh.gov.za/providers?fac=20294"</w:t>
      </w:r>
    </w:p>
    <w:p w14:paraId="38328F5F" w14:textId="77777777" w:rsidR="00FC302A" w:rsidRDefault="00FC302A" w:rsidP="00FC302A">
      <w:pPr>
        <w:pStyle w:val="Sample"/>
        <w:rPr>
          <w:noProof/>
        </w:rPr>
      </w:pPr>
      <w:r>
        <w:rPr>
          <w:noProof/>
        </w:rPr>
        <w:t xml:space="preserve">                }</w:t>
      </w:r>
    </w:p>
    <w:p w14:paraId="06B303E3" w14:textId="77777777" w:rsidR="00FC302A" w:rsidRDefault="00FC302A" w:rsidP="00FC302A">
      <w:pPr>
        <w:pStyle w:val="Sample"/>
        <w:rPr>
          <w:noProof/>
        </w:rPr>
      </w:pPr>
      <w:r>
        <w:rPr>
          <w:noProof/>
        </w:rPr>
        <w:t xml:space="preserve">            ]</w:t>
      </w:r>
    </w:p>
    <w:p w14:paraId="1CA8BCCF" w14:textId="77777777" w:rsidR="00FC302A" w:rsidRDefault="00FC302A" w:rsidP="00FC302A">
      <w:pPr>
        <w:pStyle w:val="Sample"/>
        <w:rPr>
          <w:noProof/>
        </w:rPr>
      </w:pPr>
      <w:r>
        <w:rPr>
          <w:noProof/>
        </w:rPr>
        <w:t xml:space="preserve">        },</w:t>
      </w:r>
    </w:p>
    <w:p w14:paraId="10602486" w14:textId="77777777" w:rsidR="00FC302A" w:rsidRDefault="00FC302A" w:rsidP="00FC302A">
      <w:pPr>
        <w:pStyle w:val="Sample"/>
        <w:rPr>
          <w:noProof/>
        </w:rPr>
      </w:pPr>
      <w:r>
        <w:rPr>
          <w:noProof/>
        </w:rPr>
        <w:t xml:space="preserve">        </w:t>
      </w:r>
      <w:r>
        <w:rPr>
          <w:noProof/>
          <w:color w:val="A31515"/>
        </w:rPr>
        <w:t>"facility"</w:t>
      </w:r>
      <w:r>
        <w:rPr>
          <w:noProof/>
        </w:rPr>
        <w:t xml:space="preserve"> : {</w:t>
      </w:r>
    </w:p>
    <w:p w14:paraId="5365DB8E" w14:textId="77777777" w:rsidR="00FC302A" w:rsidRDefault="00FC302A" w:rsidP="00FC302A">
      <w:pPr>
        <w:pStyle w:val="Sample"/>
        <w:rPr>
          <w:noProof/>
        </w:rPr>
      </w:pPr>
      <w:r>
        <w:rPr>
          <w:noProof/>
        </w:rPr>
        <w:t xml:space="preserve">            ...</w:t>
      </w:r>
    </w:p>
    <w:p w14:paraId="05A4BD3E" w14:textId="77777777" w:rsidR="00FC302A" w:rsidRDefault="00FC302A" w:rsidP="00FC302A">
      <w:pPr>
        <w:pStyle w:val="Sample"/>
        <w:rPr>
          <w:noProof/>
        </w:rPr>
      </w:pPr>
      <w:r>
        <w:rPr>
          <w:noProof/>
        </w:rPr>
        <w:lastRenderedPageBreak/>
        <w:t xml:space="preserve">        }</w:t>
      </w:r>
    </w:p>
    <w:p w14:paraId="1BFCA128" w14:textId="77777777" w:rsidR="00FC302A" w:rsidRDefault="00FC302A" w:rsidP="00FC302A">
      <w:pPr>
        <w:pStyle w:val="Sample"/>
        <w:rPr>
          <w:noProof/>
        </w:rPr>
      </w:pPr>
      <w:r>
        <w:rPr>
          <w:noProof/>
        </w:rPr>
        <w:t xml:space="preserve">    ],</w:t>
      </w:r>
    </w:p>
    <w:p w14:paraId="45BF46C2" w14:textId="77777777" w:rsidR="00FC302A" w:rsidRDefault="00FC302A" w:rsidP="00FC302A">
      <w:pPr>
        <w:pStyle w:val="Sample"/>
        <w:rPr>
          <w:noProof/>
        </w:rPr>
      </w:pPr>
      <w:r>
        <w:rPr>
          <w:noProof/>
        </w:rPr>
        <w:t xml:space="preserve">    </w:t>
      </w:r>
      <w:r>
        <w:rPr>
          <w:noProof/>
          <w:color w:val="A31515"/>
        </w:rPr>
        <w:t>"queryAck"</w:t>
      </w:r>
      <w:r>
        <w:rPr>
          <w:noProof/>
        </w:rPr>
        <w:t xml:space="preserve"> : {</w:t>
      </w:r>
    </w:p>
    <w:p w14:paraId="560A6867" w14:textId="77777777" w:rsidR="00FC302A" w:rsidRDefault="00FC302A" w:rsidP="00FC302A">
      <w:pPr>
        <w:pStyle w:val="Sample"/>
        <w:rPr>
          <w:noProof/>
        </w:rPr>
      </w:pPr>
      <w:r>
        <w:rPr>
          <w:noProof/>
        </w:rPr>
        <w:t xml:space="preserve">        </w:t>
      </w:r>
      <w:r>
        <w:rPr>
          <w:noProof/>
          <w:color w:val="A31515"/>
        </w:rPr>
        <w:t>"current"</w:t>
      </w:r>
      <w:r>
        <w:rPr>
          <w:noProof/>
        </w:rPr>
        <w:t xml:space="preserve"> : 2,</w:t>
      </w:r>
    </w:p>
    <w:p w14:paraId="68540EC8" w14:textId="77777777" w:rsidR="00FC302A" w:rsidRDefault="00FC302A" w:rsidP="00FC302A">
      <w:pPr>
        <w:pStyle w:val="Sample"/>
        <w:rPr>
          <w:noProof/>
        </w:rPr>
      </w:pPr>
      <w:r>
        <w:rPr>
          <w:noProof/>
        </w:rPr>
        <w:t xml:space="preserve">        </w:t>
      </w:r>
      <w:r>
        <w:rPr>
          <w:noProof/>
          <w:color w:val="A31515"/>
        </w:rPr>
        <w:t>"offset"</w:t>
      </w:r>
      <w:r>
        <w:rPr>
          <w:noProof/>
        </w:rPr>
        <w:t xml:space="preserve"> : 0,</w:t>
      </w:r>
    </w:p>
    <w:p w14:paraId="7BC806EA" w14:textId="77777777" w:rsidR="00FC302A" w:rsidRDefault="00FC302A" w:rsidP="00FC302A">
      <w:pPr>
        <w:pStyle w:val="Sample"/>
        <w:rPr>
          <w:noProof/>
        </w:rPr>
      </w:pPr>
      <w:r>
        <w:rPr>
          <w:noProof/>
        </w:rPr>
        <w:t xml:space="preserve">        </w:t>
      </w:r>
      <w:r>
        <w:rPr>
          <w:noProof/>
          <w:color w:val="A31515"/>
        </w:rPr>
        <w:t>"total"</w:t>
      </w:r>
      <w:r>
        <w:rPr>
          <w:noProof/>
        </w:rPr>
        <w:t xml:space="preserve"> : 20</w:t>
      </w:r>
    </w:p>
    <w:p w14:paraId="43BE2D4D" w14:textId="77777777" w:rsidR="00FC302A" w:rsidRDefault="00FC302A" w:rsidP="00FC302A">
      <w:pPr>
        <w:pStyle w:val="Sample"/>
        <w:rPr>
          <w:noProof/>
        </w:rPr>
      </w:pPr>
      <w:r>
        <w:rPr>
          <w:noProof/>
        </w:rPr>
        <w:t xml:space="preserve">    }</w:t>
      </w:r>
    </w:p>
    <w:p w14:paraId="71DCCB32" w14:textId="77777777" w:rsidR="00FC302A" w:rsidRDefault="00FC302A" w:rsidP="00FC302A">
      <w:pPr>
        <w:pStyle w:val="Sample"/>
        <w:rPr>
          <w:noProof/>
        </w:rPr>
      </w:pPr>
      <w:r>
        <w:rPr>
          <w:noProof/>
        </w:rPr>
        <w:t>}</w:t>
      </w:r>
    </w:p>
    <w:p w14:paraId="62EDDD72" w14:textId="28141396" w:rsidR="008A775B" w:rsidRDefault="008A775B" w:rsidP="008A775B">
      <w:pPr>
        <w:pStyle w:val="Caption"/>
      </w:pPr>
      <w:r>
        <w:t xml:space="preserve">Figure </w:t>
      </w:r>
      <w:fldSimple w:instr=" SEQ Figure \* ARABIC ">
        <w:ins w:id="1071" w:author="Justin Fyfe" w:date="2012-12-12T17:18:00Z">
          <w:r w:rsidR="004C2018">
            <w:rPr>
              <w:noProof/>
            </w:rPr>
            <w:t>14</w:t>
          </w:r>
        </w:ins>
        <w:del w:id="1072" w:author="Justin Fyfe" w:date="2012-12-12T16:10:00Z">
          <w:r w:rsidR="00261A08" w:rsidDel="00565F63">
            <w:rPr>
              <w:noProof/>
            </w:rPr>
            <w:delText>9</w:delText>
          </w:r>
        </w:del>
      </w:fldSimple>
      <w:r>
        <w:t xml:space="preserve"> - Sample register </w:t>
      </w:r>
      <w:r w:rsidR="00D92306">
        <w:t>query facilities response</w:t>
      </w:r>
    </w:p>
    <w:p w14:paraId="6091B7CE" w14:textId="77777777" w:rsidR="008A775B" w:rsidRDefault="008A775B" w:rsidP="009A661B">
      <w:pPr>
        <w:pStyle w:val="Heading5"/>
      </w:pPr>
      <w:r>
        <w:t>Expected Behavior</w:t>
      </w:r>
    </w:p>
    <w:p w14:paraId="49B20904" w14:textId="5A77C507" w:rsidR="008A775B" w:rsidRPr="008A775B" w:rsidRDefault="008A775B" w:rsidP="008A775B">
      <w:r>
        <w:t>Todo</w:t>
      </w:r>
    </w:p>
    <w:p w14:paraId="0C14FF38" w14:textId="77777777" w:rsidR="008A775B" w:rsidRPr="00E47490" w:rsidRDefault="008A775B" w:rsidP="00E47490"/>
    <w:p w14:paraId="249C4AB6" w14:textId="1B096FAA" w:rsidR="003F123E" w:rsidRDefault="0032142E" w:rsidP="0032142E">
      <w:pPr>
        <w:pStyle w:val="Heading1"/>
      </w:pPr>
      <w:r>
        <w:lastRenderedPageBreak/>
        <w:t>Facility r</w:t>
      </w:r>
      <w:r w:rsidR="00C933F2">
        <w:t>esource</w:t>
      </w:r>
      <w:r>
        <w:t xml:space="preserve"> </w:t>
      </w:r>
      <w:r w:rsidRPr="0032142E">
        <w:t>i</w:t>
      </w:r>
      <w:r w:rsidR="006818D1" w:rsidRPr="0032142E">
        <w:t>mplementation</w:t>
      </w:r>
      <w:r w:rsidR="006818D1">
        <w:t xml:space="preserve"> </w:t>
      </w:r>
      <w:r>
        <w:t>d</w:t>
      </w:r>
      <w:r w:rsidR="006818D1">
        <w:t>etails</w:t>
      </w:r>
    </w:p>
    <w:p w14:paraId="01D0DFD3" w14:textId="0EB21EEB" w:rsidR="006818D1" w:rsidRDefault="006818D1" w:rsidP="003F123E">
      <w:r>
        <w:t xml:space="preserve">This appendix describes additional details related to the </w:t>
      </w:r>
    </w:p>
    <w:p w14:paraId="6B10B76D" w14:textId="541AE33D" w:rsidR="006818D1" w:rsidRDefault="003F123E" w:rsidP="003F123E">
      <w:r>
        <w:t xml:space="preserve">Include a schema </w:t>
      </w:r>
      <w:r w:rsidR="00DA0B8E">
        <w:t>diagrams here.</w:t>
      </w:r>
    </w:p>
    <w:p w14:paraId="3EC478DE" w14:textId="77777777" w:rsidR="0032142E" w:rsidRDefault="0032142E" w:rsidP="003F123E"/>
    <w:p w14:paraId="089E4D36" w14:textId="4B8B4AF5" w:rsidR="009227FC" w:rsidRDefault="00DA0B8E" w:rsidP="0032142E">
      <w:pPr>
        <w:pStyle w:val="Heading1"/>
      </w:pPr>
      <w:r>
        <w:lastRenderedPageBreak/>
        <w:t>XML</w:t>
      </w:r>
      <w:r w:rsidR="009227FC">
        <w:t xml:space="preserve"> </w:t>
      </w:r>
      <w:r w:rsidR="0032142E">
        <w:t>r</w:t>
      </w:r>
      <w:r w:rsidR="009227FC">
        <w:t xml:space="preserve">epresentation of </w:t>
      </w:r>
      <w:r w:rsidR="0032142E">
        <w:t>facility</w:t>
      </w:r>
      <w:r w:rsidR="009227FC">
        <w:t xml:space="preserve"> resources</w:t>
      </w:r>
    </w:p>
    <w:p w14:paraId="53460815" w14:textId="7833537D" w:rsidR="00C933F2" w:rsidRPr="00C933F2" w:rsidRDefault="00C933F2" w:rsidP="00C933F2">
      <w:r>
        <w:t xml:space="preserve">All FRED resources may be represented </w:t>
      </w:r>
      <w:r w:rsidR="00DA0B8E">
        <w:t>in XML</w:t>
      </w:r>
      <w:r>
        <w:t xml:space="preserve">. </w:t>
      </w:r>
      <w:r w:rsidR="00DA0B8E">
        <w:t>This section describes the transformation operations that are required to display/render FRED facility resources in XML.</w:t>
      </w:r>
    </w:p>
    <w:p w14:paraId="4446CAB8" w14:textId="1B627770" w:rsidR="003F123E" w:rsidRDefault="0032142E" w:rsidP="0032142E">
      <w:pPr>
        <w:pStyle w:val="Heading1"/>
      </w:pPr>
      <w:r>
        <w:lastRenderedPageBreak/>
        <w:t>Facility Registry Behaviors</w:t>
      </w:r>
    </w:p>
    <w:p w14:paraId="22E8338B" w14:textId="379BAED3" w:rsidR="0032142E" w:rsidRDefault="0032142E" w:rsidP="0032142E">
      <w:pPr>
        <w:pStyle w:val="Heading2"/>
      </w:pPr>
      <w:r>
        <w:t>Reporting of Errors</w:t>
      </w:r>
    </w:p>
    <w:p w14:paraId="1AAAC2F6" w14:textId="48883E14" w:rsidR="0032142E" w:rsidRDefault="0032142E" w:rsidP="0032142E">
      <w:r>
        <w:t xml:space="preserve">If the facility registry encountered an internal error (datastore is not available, full, etc…) the facility registry </w:t>
      </w:r>
      <w:del w:id="1073" w:author="Justin Fyfe" w:date="2012-12-12T16:35:00Z">
        <w:r w:rsidDel="0050433A">
          <w:delText>SHALL</w:delText>
        </w:r>
      </w:del>
      <w:ins w:id="1074" w:author="Justin Fyfe" w:date="2012-12-12T16:35:00Z">
        <w:r w:rsidR="0050433A">
          <w:t>MUST</w:t>
        </w:r>
      </w:ins>
      <w:r>
        <w:t xml:space="preserve"> respond with an HTTP 500 error, signaling that an internal registry problem occurred. Implementers may choose to use extended HTTP 500 error codes to convey more detailed error messages. These extended 500 error codes are outside the scope of this specification however must adhere to HTTP status code conventions.</w:t>
      </w:r>
    </w:p>
    <w:p w14:paraId="0E9A757B" w14:textId="77777777" w:rsidR="003F123E" w:rsidRPr="003F123E" w:rsidRDefault="003F123E" w:rsidP="003F123E"/>
    <w:sectPr w:rsidR="003F123E" w:rsidRPr="003F123E" w:rsidSect="001C5491">
      <w:headerReference w:type="even" r:id="rId32"/>
      <w:headerReference w:type="default" r:id="rId33"/>
      <w:footerReference w:type="even" r:id="rId34"/>
      <w:footerReference w:type="default" r:id="rId35"/>
      <w:headerReference w:type="first" r:id="rId36"/>
      <w:footerReference w:type="first" r:id="rId37"/>
      <w:type w:val="continuous"/>
      <w:pgSz w:w="12240" w:h="15840"/>
      <w:pgMar w:top="1440" w:right="1440" w:bottom="1440" w:left="1440" w:header="720" w:footer="720" w:gutter="0"/>
      <w:lnNumType w:countBy="10"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5" w:author="Justin Fyfe" w:date="2012-11-20T10:54:00Z" w:initials="JF">
    <w:p w14:paraId="57C01274" w14:textId="6547945F" w:rsidR="004C2018" w:rsidRDefault="004C2018">
      <w:pPr>
        <w:pStyle w:val="CommentText"/>
      </w:pPr>
      <w:r>
        <w:rPr>
          <w:rStyle w:val="CommentReference"/>
        </w:rPr>
        <w:annotationRef/>
      </w:r>
      <w:r>
        <w:t>TODO: RW and move to how to read this document</w:t>
      </w:r>
    </w:p>
  </w:comment>
  <w:comment w:id="764" w:author="Justin Fyfe" w:date="2012-11-29T11:15:00Z" w:initials="JF">
    <w:p w14:paraId="3850F5C7" w14:textId="6131652E" w:rsidR="004C2018" w:rsidRDefault="004C2018">
      <w:pPr>
        <w:pStyle w:val="CommentText"/>
      </w:pPr>
      <w:r>
        <w:rPr>
          <w:rStyle w:val="CommentReference"/>
        </w:rPr>
        <w:annotationRef/>
      </w:r>
      <w:r>
        <w:rPr>
          <w:rStyle w:val="CommentReference"/>
        </w:rPr>
        <w:annotationRef/>
      </w:r>
      <w:r>
        <w:t xml:space="preserve">Must store the extended properties. How the types work. Must store … </w:t>
      </w:r>
    </w:p>
  </w:comment>
  <w:comment w:id="773" w:author="Justin Fyfe" w:date="2012-11-21T10:12:00Z" w:initials="JF">
    <w:p w14:paraId="53D86B66" w14:textId="30DBD4DD" w:rsidR="004C2018" w:rsidRDefault="004C2018">
      <w:pPr>
        <w:pStyle w:val="CommentText"/>
      </w:pPr>
      <w:r>
        <w:rPr>
          <w:rStyle w:val="CommentReference"/>
        </w:rPr>
        <w:annotationRef/>
      </w:r>
      <w:r>
        <w:t>Does this return a custom format, or simply an RSS/ATOM feed?</w:t>
      </w:r>
    </w:p>
  </w:comment>
  <w:comment w:id="794" w:author="Justin Fyfe" w:date="2012-11-29T14:51:00Z" w:initials="JF">
    <w:p w14:paraId="19CA96C0" w14:textId="4A70377B" w:rsidR="004C2018" w:rsidRDefault="004C2018">
      <w:pPr>
        <w:pStyle w:val="CommentText"/>
      </w:pPr>
      <w:r>
        <w:rPr>
          <w:rStyle w:val="CommentReference"/>
        </w:rPr>
        <w:annotationRef/>
      </w:r>
      <w:r>
        <w:t>Should technically be 415, but it is not a header that is in violation.</w:t>
      </w:r>
    </w:p>
  </w:comment>
  <w:comment w:id="1066" w:author="Justin Fyfe" w:date="2012-11-21T10:05:00Z" w:initials="JF">
    <w:p w14:paraId="1B61D8DA" w14:textId="77777777" w:rsidR="004C2018" w:rsidRDefault="004C2018" w:rsidP="008A775B">
      <w:pPr>
        <w:pStyle w:val="CommentText"/>
      </w:pPr>
      <w:r>
        <w:rPr>
          <w:rStyle w:val="CommentReference"/>
        </w:rPr>
        <w:annotationRef/>
      </w:r>
      <w:r>
        <w:t>TODO : Move this as it is a formatting issue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278A8" w14:textId="77777777" w:rsidR="00925A72" w:rsidRDefault="00925A72" w:rsidP="0050738F">
      <w:pPr>
        <w:spacing w:after="0" w:line="240" w:lineRule="auto"/>
      </w:pPr>
      <w:r>
        <w:separator/>
      </w:r>
    </w:p>
  </w:endnote>
  <w:endnote w:type="continuationSeparator" w:id="0">
    <w:p w14:paraId="2C6BB272" w14:textId="77777777" w:rsidR="00925A72" w:rsidRDefault="00925A72" w:rsidP="0050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8807F" w14:textId="77777777" w:rsidR="004C2018" w:rsidRDefault="004C20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3090E" w14:textId="77777777" w:rsidR="004C2018" w:rsidRDefault="004C20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FFC37" w14:textId="77777777" w:rsidR="004C2018" w:rsidRDefault="004C20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610F3" w14:textId="77777777" w:rsidR="00925A72" w:rsidRDefault="00925A72" w:rsidP="0050738F">
      <w:pPr>
        <w:spacing w:after="0" w:line="240" w:lineRule="auto"/>
      </w:pPr>
      <w:r>
        <w:separator/>
      </w:r>
    </w:p>
  </w:footnote>
  <w:footnote w:type="continuationSeparator" w:id="0">
    <w:p w14:paraId="4DCE69FC" w14:textId="77777777" w:rsidR="00925A72" w:rsidRDefault="00925A72" w:rsidP="005073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67422" w14:textId="77777777" w:rsidR="004C2018" w:rsidRDefault="004C20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9332344"/>
      <w:docPartObj>
        <w:docPartGallery w:val="Watermarks"/>
        <w:docPartUnique/>
      </w:docPartObj>
    </w:sdtPr>
    <w:sdtEndPr/>
    <w:sdtContent>
      <w:p w14:paraId="034DC5F1" w14:textId="31C25025" w:rsidR="004C2018" w:rsidRDefault="00307CE7">
        <w:pPr>
          <w:pStyle w:val="Header"/>
        </w:pPr>
        <w:r>
          <w:rPr>
            <w:noProof/>
            <w:lang w:eastAsia="zh-TW"/>
          </w:rPr>
          <w:pict w14:anchorId="385BC0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F2DAA" w14:textId="77777777" w:rsidR="004C2018" w:rsidRDefault="004C20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0139"/>
    <w:multiLevelType w:val="hybridMultilevel"/>
    <w:tmpl w:val="3690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F274B"/>
    <w:multiLevelType w:val="hybridMultilevel"/>
    <w:tmpl w:val="2C12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57709"/>
    <w:multiLevelType w:val="hybridMultilevel"/>
    <w:tmpl w:val="DD940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E679E"/>
    <w:multiLevelType w:val="multilevel"/>
    <w:tmpl w:val="5B7030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275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1CF92EFC"/>
    <w:multiLevelType w:val="hybridMultilevel"/>
    <w:tmpl w:val="76CA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D0E89"/>
    <w:multiLevelType w:val="hybridMultilevel"/>
    <w:tmpl w:val="A690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FA6B8F"/>
    <w:multiLevelType w:val="hybridMultilevel"/>
    <w:tmpl w:val="35069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522548"/>
    <w:multiLevelType w:val="hybridMultilevel"/>
    <w:tmpl w:val="ED00D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977E8C"/>
    <w:multiLevelType w:val="hybridMultilevel"/>
    <w:tmpl w:val="11D8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376750"/>
    <w:multiLevelType w:val="hybridMultilevel"/>
    <w:tmpl w:val="5358D5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6ED70300"/>
    <w:multiLevelType w:val="hybridMultilevel"/>
    <w:tmpl w:val="9F32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971614"/>
    <w:multiLevelType w:val="hybridMultilevel"/>
    <w:tmpl w:val="D504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A2B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2"/>
  </w:num>
  <w:num w:numId="3">
    <w:abstractNumId w:val="2"/>
  </w:num>
  <w:num w:numId="4">
    <w:abstractNumId w:val="1"/>
  </w:num>
  <w:num w:numId="5">
    <w:abstractNumId w:val="10"/>
  </w:num>
  <w:num w:numId="6">
    <w:abstractNumId w:val="7"/>
  </w:num>
  <w:num w:numId="7">
    <w:abstractNumId w:val="4"/>
  </w:num>
  <w:num w:numId="8">
    <w:abstractNumId w:val="8"/>
  </w:num>
  <w:num w:numId="9">
    <w:abstractNumId w:val="5"/>
  </w:num>
  <w:num w:numId="10">
    <w:abstractNumId w:val="9"/>
  </w:num>
  <w:num w:numId="11">
    <w:abstractNumId w:val="1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724"/>
    <w:rsid w:val="00001485"/>
    <w:rsid w:val="00013EAA"/>
    <w:rsid w:val="00014C23"/>
    <w:rsid w:val="00033FC6"/>
    <w:rsid w:val="00041A2C"/>
    <w:rsid w:val="00091D37"/>
    <w:rsid w:val="00121E51"/>
    <w:rsid w:val="001B3E6D"/>
    <w:rsid w:val="001B7AAE"/>
    <w:rsid w:val="001C23EF"/>
    <w:rsid w:val="001C5491"/>
    <w:rsid w:val="002420D3"/>
    <w:rsid w:val="00254D81"/>
    <w:rsid w:val="00261A08"/>
    <w:rsid w:val="002750D9"/>
    <w:rsid w:val="002D06A6"/>
    <w:rsid w:val="002E2FCC"/>
    <w:rsid w:val="00307CE7"/>
    <w:rsid w:val="0032142E"/>
    <w:rsid w:val="00332FE1"/>
    <w:rsid w:val="003358D4"/>
    <w:rsid w:val="0038746D"/>
    <w:rsid w:val="00393C71"/>
    <w:rsid w:val="003D4619"/>
    <w:rsid w:val="003F123E"/>
    <w:rsid w:val="0043311C"/>
    <w:rsid w:val="00473CB2"/>
    <w:rsid w:val="00497C93"/>
    <w:rsid w:val="004A07E9"/>
    <w:rsid w:val="004A59D8"/>
    <w:rsid w:val="004A67ED"/>
    <w:rsid w:val="004C2018"/>
    <w:rsid w:val="004E09B2"/>
    <w:rsid w:val="004E4A6D"/>
    <w:rsid w:val="004F06A6"/>
    <w:rsid w:val="0050433A"/>
    <w:rsid w:val="0050738F"/>
    <w:rsid w:val="00565F63"/>
    <w:rsid w:val="00572607"/>
    <w:rsid w:val="005920D7"/>
    <w:rsid w:val="00596D59"/>
    <w:rsid w:val="005D672F"/>
    <w:rsid w:val="005E1A89"/>
    <w:rsid w:val="006050C7"/>
    <w:rsid w:val="00626985"/>
    <w:rsid w:val="006713AA"/>
    <w:rsid w:val="006818D1"/>
    <w:rsid w:val="006819E3"/>
    <w:rsid w:val="0068407B"/>
    <w:rsid w:val="0068721F"/>
    <w:rsid w:val="006A2A71"/>
    <w:rsid w:val="006B19B0"/>
    <w:rsid w:val="006F1483"/>
    <w:rsid w:val="007232FD"/>
    <w:rsid w:val="00736724"/>
    <w:rsid w:val="007647CB"/>
    <w:rsid w:val="00801AF7"/>
    <w:rsid w:val="00804B11"/>
    <w:rsid w:val="008101B9"/>
    <w:rsid w:val="00817108"/>
    <w:rsid w:val="00857D69"/>
    <w:rsid w:val="008807BC"/>
    <w:rsid w:val="00890217"/>
    <w:rsid w:val="008A38C3"/>
    <w:rsid w:val="008A775B"/>
    <w:rsid w:val="008C1A3C"/>
    <w:rsid w:val="008D53B6"/>
    <w:rsid w:val="009227FC"/>
    <w:rsid w:val="00925A72"/>
    <w:rsid w:val="00946BE0"/>
    <w:rsid w:val="00960253"/>
    <w:rsid w:val="009A661B"/>
    <w:rsid w:val="009B317D"/>
    <w:rsid w:val="009C33E5"/>
    <w:rsid w:val="00A4531E"/>
    <w:rsid w:val="00AA61C7"/>
    <w:rsid w:val="00AB4D74"/>
    <w:rsid w:val="00AF38A2"/>
    <w:rsid w:val="00B1795B"/>
    <w:rsid w:val="00B32A42"/>
    <w:rsid w:val="00B54D26"/>
    <w:rsid w:val="00B56BAB"/>
    <w:rsid w:val="00BA4EE7"/>
    <w:rsid w:val="00C10A99"/>
    <w:rsid w:val="00C122C5"/>
    <w:rsid w:val="00C17880"/>
    <w:rsid w:val="00C335E7"/>
    <w:rsid w:val="00C475C8"/>
    <w:rsid w:val="00C933F2"/>
    <w:rsid w:val="00C93AD2"/>
    <w:rsid w:val="00CC7C76"/>
    <w:rsid w:val="00CD34C9"/>
    <w:rsid w:val="00CD68FA"/>
    <w:rsid w:val="00CD6CDF"/>
    <w:rsid w:val="00D124C5"/>
    <w:rsid w:val="00D25C0D"/>
    <w:rsid w:val="00D46F31"/>
    <w:rsid w:val="00D62027"/>
    <w:rsid w:val="00D92306"/>
    <w:rsid w:val="00DA0B8E"/>
    <w:rsid w:val="00DD2D9F"/>
    <w:rsid w:val="00E06610"/>
    <w:rsid w:val="00E25364"/>
    <w:rsid w:val="00E339BE"/>
    <w:rsid w:val="00E47490"/>
    <w:rsid w:val="00EA1A72"/>
    <w:rsid w:val="00EE004F"/>
    <w:rsid w:val="00EF7067"/>
    <w:rsid w:val="00F11708"/>
    <w:rsid w:val="00F13C68"/>
    <w:rsid w:val="00F15D1B"/>
    <w:rsid w:val="00FC2074"/>
    <w:rsid w:val="00FC302A"/>
    <w:rsid w:val="00FD2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38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5E7"/>
    <w:pPr>
      <w:keepNext/>
      <w:keepLines/>
      <w:pageBreakBefore/>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8C1A3C"/>
    <w:pPr>
      <w:keepNext/>
      <w:keepLines/>
      <w:numPr>
        <w:ilvl w:val="1"/>
        <w:numId w:val="1"/>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8C1A3C"/>
    <w:pPr>
      <w:keepNext/>
      <w:keepLines/>
      <w:numPr>
        <w:ilvl w:val="2"/>
        <w:numId w:val="1"/>
      </w:numPr>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8C1A3C"/>
    <w:pPr>
      <w:keepNext/>
      <w:keepLines/>
      <w:numPr>
        <w:ilvl w:val="3"/>
        <w:numId w:val="1"/>
      </w:numPr>
      <w:spacing w:before="200" w:after="0"/>
      <w:ind w:left="864"/>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50738F"/>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8C1A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1A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1A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1A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0D7"/>
    <w:pPr>
      <w:pageBreakBefore/>
      <w:framePr w:w="9360" w:wrap="notBeside" w:hAnchor="text" w:yAlign="cente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20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35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8C1A3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C1A3C"/>
    <w:rPr>
      <w:rFonts w:ascii="Arial" w:eastAsiaTheme="majorEastAsia" w:hAnsi="Arial" w:cstheme="majorBidi"/>
      <w:b/>
      <w:bCs/>
    </w:rPr>
  </w:style>
  <w:style w:type="table" w:styleId="TableGrid">
    <w:name w:val="Table Grid"/>
    <w:basedOn w:val="TableNormal"/>
    <w:uiPriority w:val="59"/>
    <w:rsid w:val="006B1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C1A3C"/>
    <w:rPr>
      <w:rFonts w:ascii="Arial" w:eastAsiaTheme="majorEastAsia" w:hAnsi="Arial" w:cstheme="majorBidi"/>
      <w:b/>
      <w:bCs/>
      <w:i/>
      <w:iCs/>
    </w:rPr>
  </w:style>
  <w:style w:type="paragraph" w:styleId="BalloonText">
    <w:name w:val="Balloon Text"/>
    <w:basedOn w:val="Normal"/>
    <w:link w:val="BalloonTextChar"/>
    <w:uiPriority w:val="99"/>
    <w:semiHidden/>
    <w:unhideWhenUsed/>
    <w:rsid w:val="003F1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3E"/>
    <w:rPr>
      <w:rFonts w:ascii="Tahoma" w:hAnsi="Tahoma" w:cs="Tahoma"/>
      <w:sz w:val="16"/>
      <w:szCs w:val="16"/>
    </w:rPr>
  </w:style>
  <w:style w:type="paragraph" w:styleId="ListParagraph">
    <w:name w:val="List Paragraph"/>
    <w:basedOn w:val="Normal"/>
    <w:uiPriority w:val="34"/>
    <w:qFormat/>
    <w:rsid w:val="003F123E"/>
    <w:pPr>
      <w:ind w:left="720"/>
      <w:contextualSpacing/>
    </w:pPr>
  </w:style>
  <w:style w:type="character" w:customStyle="1" w:styleId="Heading5Char">
    <w:name w:val="Heading 5 Char"/>
    <w:basedOn w:val="DefaultParagraphFont"/>
    <w:link w:val="Heading5"/>
    <w:uiPriority w:val="9"/>
    <w:rsid w:val="0050738F"/>
    <w:rPr>
      <w:rFonts w:ascii="Arial" w:eastAsiaTheme="majorEastAsia" w:hAnsi="Arial" w:cstheme="majorBidi"/>
    </w:rPr>
  </w:style>
  <w:style w:type="character" w:customStyle="1" w:styleId="Heading6Char">
    <w:name w:val="Heading 6 Char"/>
    <w:basedOn w:val="DefaultParagraphFont"/>
    <w:link w:val="Heading6"/>
    <w:uiPriority w:val="9"/>
    <w:rsid w:val="008C1A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1A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1A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1A3C"/>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8C1A3C"/>
  </w:style>
  <w:style w:type="character" w:styleId="Hyperlink">
    <w:name w:val="Hyperlink"/>
    <w:basedOn w:val="DefaultParagraphFont"/>
    <w:uiPriority w:val="99"/>
    <w:unhideWhenUsed/>
    <w:rsid w:val="00C335E7"/>
    <w:rPr>
      <w:color w:val="0000FF" w:themeColor="hyperlink"/>
      <w:u w:val="single"/>
    </w:rPr>
  </w:style>
  <w:style w:type="character" w:styleId="FollowedHyperlink">
    <w:name w:val="FollowedHyperlink"/>
    <w:basedOn w:val="DefaultParagraphFont"/>
    <w:uiPriority w:val="99"/>
    <w:semiHidden/>
    <w:unhideWhenUsed/>
    <w:rsid w:val="00C335E7"/>
    <w:rPr>
      <w:color w:val="800080" w:themeColor="followedHyperlink"/>
      <w:u w:val="single"/>
    </w:rPr>
  </w:style>
  <w:style w:type="paragraph" w:styleId="Caption">
    <w:name w:val="caption"/>
    <w:basedOn w:val="Normal"/>
    <w:next w:val="Normal"/>
    <w:uiPriority w:val="35"/>
    <w:unhideWhenUsed/>
    <w:qFormat/>
    <w:rsid w:val="009227F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17108"/>
    <w:rPr>
      <w:sz w:val="16"/>
      <w:szCs w:val="16"/>
    </w:rPr>
  </w:style>
  <w:style w:type="paragraph" w:styleId="CommentText">
    <w:name w:val="annotation text"/>
    <w:basedOn w:val="Normal"/>
    <w:link w:val="CommentTextChar"/>
    <w:uiPriority w:val="99"/>
    <w:semiHidden/>
    <w:unhideWhenUsed/>
    <w:rsid w:val="00817108"/>
    <w:pPr>
      <w:spacing w:line="240" w:lineRule="auto"/>
    </w:pPr>
    <w:rPr>
      <w:sz w:val="20"/>
      <w:szCs w:val="20"/>
    </w:rPr>
  </w:style>
  <w:style w:type="character" w:customStyle="1" w:styleId="CommentTextChar">
    <w:name w:val="Comment Text Char"/>
    <w:basedOn w:val="DefaultParagraphFont"/>
    <w:link w:val="CommentText"/>
    <w:uiPriority w:val="99"/>
    <w:semiHidden/>
    <w:rsid w:val="00817108"/>
    <w:rPr>
      <w:sz w:val="20"/>
      <w:szCs w:val="20"/>
    </w:rPr>
  </w:style>
  <w:style w:type="paragraph" w:styleId="CommentSubject">
    <w:name w:val="annotation subject"/>
    <w:basedOn w:val="CommentText"/>
    <w:next w:val="CommentText"/>
    <w:link w:val="CommentSubjectChar"/>
    <w:uiPriority w:val="99"/>
    <w:semiHidden/>
    <w:unhideWhenUsed/>
    <w:rsid w:val="00817108"/>
    <w:rPr>
      <w:b/>
      <w:bCs/>
    </w:rPr>
  </w:style>
  <w:style w:type="character" w:customStyle="1" w:styleId="CommentSubjectChar">
    <w:name w:val="Comment Subject Char"/>
    <w:basedOn w:val="CommentTextChar"/>
    <w:link w:val="CommentSubject"/>
    <w:uiPriority w:val="99"/>
    <w:semiHidden/>
    <w:rsid w:val="00817108"/>
    <w:rPr>
      <w:b/>
      <w:bCs/>
      <w:sz w:val="20"/>
      <w:szCs w:val="20"/>
    </w:rPr>
  </w:style>
  <w:style w:type="paragraph" w:styleId="Header">
    <w:name w:val="header"/>
    <w:basedOn w:val="Normal"/>
    <w:link w:val="HeaderChar"/>
    <w:uiPriority w:val="99"/>
    <w:unhideWhenUsed/>
    <w:rsid w:val="0050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8F"/>
  </w:style>
  <w:style w:type="paragraph" w:styleId="Footer">
    <w:name w:val="footer"/>
    <w:basedOn w:val="Normal"/>
    <w:link w:val="FooterChar"/>
    <w:uiPriority w:val="99"/>
    <w:unhideWhenUsed/>
    <w:rsid w:val="0050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8F"/>
  </w:style>
  <w:style w:type="paragraph" w:customStyle="1" w:styleId="Sample">
    <w:name w:val="Sample"/>
    <w:basedOn w:val="Normal"/>
    <w:qFormat/>
    <w:rsid w:val="00DD2D9F"/>
    <w:pPr>
      <w:keepLines/>
      <w:pBdr>
        <w:top w:val="single" w:sz="4" w:space="1" w:color="auto"/>
        <w:left w:val="single" w:sz="4" w:space="4" w:color="auto"/>
        <w:bottom w:val="single" w:sz="4" w:space="1" w:color="auto"/>
        <w:right w:val="single" w:sz="4" w:space="4" w:color="auto"/>
      </w:pBdr>
      <w:spacing w:before="120" w:after="120"/>
      <w:contextualSpacing/>
    </w:pPr>
    <w:rPr>
      <w:rFonts w:ascii="Consolas" w:hAnsi="Consolas"/>
    </w:rPr>
  </w:style>
  <w:style w:type="paragraph" w:styleId="Subtitle">
    <w:name w:val="Subtitle"/>
    <w:basedOn w:val="Normal"/>
    <w:next w:val="Normal"/>
    <w:link w:val="SubtitleChar"/>
    <w:uiPriority w:val="11"/>
    <w:qFormat/>
    <w:rsid w:val="005920D7"/>
    <w:pPr>
      <w:framePr w:wrap="around" w:hAnchor="text" w:yAlign="bottom"/>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20D7"/>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5920D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35E7"/>
    <w:pPr>
      <w:keepNext/>
      <w:keepLines/>
      <w:pageBreakBefore/>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8C1A3C"/>
    <w:pPr>
      <w:keepNext/>
      <w:keepLines/>
      <w:numPr>
        <w:ilvl w:val="1"/>
        <w:numId w:val="1"/>
      </w:numPr>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8C1A3C"/>
    <w:pPr>
      <w:keepNext/>
      <w:keepLines/>
      <w:numPr>
        <w:ilvl w:val="2"/>
        <w:numId w:val="1"/>
      </w:numPr>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8C1A3C"/>
    <w:pPr>
      <w:keepNext/>
      <w:keepLines/>
      <w:numPr>
        <w:ilvl w:val="3"/>
        <w:numId w:val="1"/>
      </w:numPr>
      <w:spacing w:before="200" w:after="0"/>
      <w:ind w:left="864"/>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50738F"/>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8C1A3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1A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1A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1A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0D7"/>
    <w:pPr>
      <w:pageBreakBefore/>
      <w:framePr w:w="9360" w:wrap="notBeside" w:hAnchor="text" w:yAlign="cente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20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335E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8C1A3C"/>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8C1A3C"/>
    <w:rPr>
      <w:rFonts w:ascii="Arial" w:eastAsiaTheme="majorEastAsia" w:hAnsi="Arial" w:cstheme="majorBidi"/>
      <w:b/>
      <w:bCs/>
    </w:rPr>
  </w:style>
  <w:style w:type="table" w:styleId="TableGrid">
    <w:name w:val="Table Grid"/>
    <w:basedOn w:val="TableNormal"/>
    <w:uiPriority w:val="59"/>
    <w:rsid w:val="006B19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C1A3C"/>
    <w:rPr>
      <w:rFonts w:ascii="Arial" w:eastAsiaTheme="majorEastAsia" w:hAnsi="Arial" w:cstheme="majorBidi"/>
      <w:b/>
      <w:bCs/>
      <w:i/>
      <w:iCs/>
    </w:rPr>
  </w:style>
  <w:style w:type="paragraph" w:styleId="BalloonText">
    <w:name w:val="Balloon Text"/>
    <w:basedOn w:val="Normal"/>
    <w:link w:val="BalloonTextChar"/>
    <w:uiPriority w:val="99"/>
    <w:semiHidden/>
    <w:unhideWhenUsed/>
    <w:rsid w:val="003F1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23E"/>
    <w:rPr>
      <w:rFonts w:ascii="Tahoma" w:hAnsi="Tahoma" w:cs="Tahoma"/>
      <w:sz w:val="16"/>
      <w:szCs w:val="16"/>
    </w:rPr>
  </w:style>
  <w:style w:type="paragraph" w:styleId="ListParagraph">
    <w:name w:val="List Paragraph"/>
    <w:basedOn w:val="Normal"/>
    <w:uiPriority w:val="34"/>
    <w:qFormat/>
    <w:rsid w:val="003F123E"/>
    <w:pPr>
      <w:ind w:left="720"/>
      <w:contextualSpacing/>
    </w:pPr>
  </w:style>
  <w:style w:type="character" w:customStyle="1" w:styleId="Heading5Char">
    <w:name w:val="Heading 5 Char"/>
    <w:basedOn w:val="DefaultParagraphFont"/>
    <w:link w:val="Heading5"/>
    <w:uiPriority w:val="9"/>
    <w:rsid w:val="0050738F"/>
    <w:rPr>
      <w:rFonts w:ascii="Arial" w:eastAsiaTheme="majorEastAsia" w:hAnsi="Arial" w:cstheme="majorBidi"/>
    </w:rPr>
  </w:style>
  <w:style w:type="character" w:customStyle="1" w:styleId="Heading6Char">
    <w:name w:val="Heading 6 Char"/>
    <w:basedOn w:val="DefaultParagraphFont"/>
    <w:link w:val="Heading6"/>
    <w:uiPriority w:val="9"/>
    <w:rsid w:val="008C1A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1A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1A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1A3C"/>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8C1A3C"/>
  </w:style>
  <w:style w:type="character" w:styleId="Hyperlink">
    <w:name w:val="Hyperlink"/>
    <w:basedOn w:val="DefaultParagraphFont"/>
    <w:uiPriority w:val="99"/>
    <w:unhideWhenUsed/>
    <w:rsid w:val="00C335E7"/>
    <w:rPr>
      <w:color w:val="0000FF" w:themeColor="hyperlink"/>
      <w:u w:val="single"/>
    </w:rPr>
  </w:style>
  <w:style w:type="character" w:styleId="FollowedHyperlink">
    <w:name w:val="FollowedHyperlink"/>
    <w:basedOn w:val="DefaultParagraphFont"/>
    <w:uiPriority w:val="99"/>
    <w:semiHidden/>
    <w:unhideWhenUsed/>
    <w:rsid w:val="00C335E7"/>
    <w:rPr>
      <w:color w:val="800080" w:themeColor="followedHyperlink"/>
      <w:u w:val="single"/>
    </w:rPr>
  </w:style>
  <w:style w:type="paragraph" w:styleId="Caption">
    <w:name w:val="caption"/>
    <w:basedOn w:val="Normal"/>
    <w:next w:val="Normal"/>
    <w:uiPriority w:val="35"/>
    <w:unhideWhenUsed/>
    <w:qFormat/>
    <w:rsid w:val="009227F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17108"/>
    <w:rPr>
      <w:sz w:val="16"/>
      <w:szCs w:val="16"/>
    </w:rPr>
  </w:style>
  <w:style w:type="paragraph" w:styleId="CommentText">
    <w:name w:val="annotation text"/>
    <w:basedOn w:val="Normal"/>
    <w:link w:val="CommentTextChar"/>
    <w:uiPriority w:val="99"/>
    <w:semiHidden/>
    <w:unhideWhenUsed/>
    <w:rsid w:val="00817108"/>
    <w:pPr>
      <w:spacing w:line="240" w:lineRule="auto"/>
    </w:pPr>
    <w:rPr>
      <w:sz w:val="20"/>
      <w:szCs w:val="20"/>
    </w:rPr>
  </w:style>
  <w:style w:type="character" w:customStyle="1" w:styleId="CommentTextChar">
    <w:name w:val="Comment Text Char"/>
    <w:basedOn w:val="DefaultParagraphFont"/>
    <w:link w:val="CommentText"/>
    <w:uiPriority w:val="99"/>
    <w:semiHidden/>
    <w:rsid w:val="00817108"/>
    <w:rPr>
      <w:sz w:val="20"/>
      <w:szCs w:val="20"/>
    </w:rPr>
  </w:style>
  <w:style w:type="paragraph" w:styleId="CommentSubject">
    <w:name w:val="annotation subject"/>
    <w:basedOn w:val="CommentText"/>
    <w:next w:val="CommentText"/>
    <w:link w:val="CommentSubjectChar"/>
    <w:uiPriority w:val="99"/>
    <w:semiHidden/>
    <w:unhideWhenUsed/>
    <w:rsid w:val="00817108"/>
    <w:rPr>
      <w:b/>
      <w:bCs/>
    </w:rPr>
  </w:style>
  <w:style w:type="character" w:customStyle="1" w:styleId="CommentSubjectChar">
    <w:name w:val="Comment Subject Char"/>
    <w:basedOn w:val="CommentTextChar"/>
    <w:link w:val="CommentSubject"/>
    <w:uiPriority w:val="99"/>
    <w:semiHidden/>
    <w:rsid w:val="00817108"/>
    <w:rPr>
      <w:b/>
      <w:bCs/>
      <w:sz w:val="20"/>
      <w:szCs w:val="20"/>
    </w:rPr>
  </w:style>
  <w:style w:type="paragraph" w:styleId="Header">
    <w:name w:val="header"/>
    <w:basedOn w:val="Normal"/>
    <w:link w:val="HeaderChar"/>
    <w:uiPriority w:val="99"/>
    <w:unhideWhenUsed/>
    <w:rsid w:val="0050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38F"/>
  </w:style>
  <w:style w:type="paragraph" w:styleId="Footer">
    <w:name w:val="footer"/>
    <w:basedOn w:val="Normal"/>
    <w:link w:val="FooterChar"/>
    <w:uiPriority w:val="99"/>
    <w:unhideWhenUsed/>
    <w:rsid w:val="0050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38F"/>
  </w:style>
  <w:style w:type="paragraph" w:customStyle="1" w:styleId="Sample">
    <w:name w:val="Sample"/>
    <w:basedOn w:val="Normal"/>
    <w:qFormat/>
    <w:rsid w:val="00DD2D9F"/>
    <w:pPr>
      <w:keepLines/>
      <w:pBdr>
        <w:top w:val="single" w:sz="4" w:space="1" w:color="auto"/>
        <w:left w:val="single" w:sz="4" w:space="4" w:color="auto"/>
        <w:bottom w:val="single" w:sz="4" w:space="1" w:color="auto"/>
        <w:right w:val="single" w:sz="4" w:space="4" w:color="auto"/>
      </w:pBdr>
      <w:spacing w:before="120" w:after="120"/>
      <w:contextualSpacing/>
    </w:pPr>
    <w:rPr>
      <w:rFonts w:ascii="Consolas" w:hAnsi="Consolas"/>
    </w:rPr>
  </w:style>
  <w:style w:type="paragraph" w:styleId="Subtitle">
    <w:name w:val="Subtitle"/>
    <w:basedOn w:val="Normal"/>
    <w:next w:val="Normal"/>
    <w:link w:val="SubtitleChar"/>
    <w:uiPriority w:val="11"/>
    <w:qFormat/>
    <w:rsid w:val="005920D7"/>
    <w:pPr>
      <w:framePr w:wrap="around" w:hAnchor="text" w:yAlign="bottom"/>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20D7"/>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5920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oleObject" Target="embeddings/oleObject2.bin"/><Relationship Id="rId26" Type="http://schemas.openxmlformats.org/officeDocument/2006/relationships/hyperlink" Target="http://example.com/api/fred/1.1/facilities%20HTTP/1.1" TargetMode="External"/><Relationship Id="rId39" Type="http://schemas.openxmlformats.org/officeDocument/2006/relationships/glossaryDocument" Target="glossary/document.xml"/><Relationship Id="rId21" Type="http://schemas.openxmlformats.org/officeDocument/2006/relationships/image" Target="media/image5.png"/><Relationship Id="rId34"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http://tinyurl.com/c4zhyru" TargetMode="External"/><Relationship Id="rId17" Type="http://schemas.openxmlformats.org/officeDocument/2006/relationships/image" Target="media/image3.emf"/><Relationship Id="rId25" Type="http://schemas.openxmlformats.org/officeDocument/2006/relationships/oleObject" Target="embeddings/oleObject5.bin"/><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oleObject" Target="embeddings/oleObject3.bin"/><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oleObject" Target="embeddings/oleObject4.bin"/><Relationship Id="rId28" Type="http://schemas.openxmlformats.org/officeDocument/2006/relationships/image" Target="media/image8.emf"/><Relationship Id="rId36"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4.emf"/><Relationship Id="rId31" Type="http://schemas.openxmlformats.org/officeDocument/2006/relationships/oleObject" Target="embeddings/oleObject7.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image" Target="media/image6.emf"/><Relationship Id="rId27" Type="http://schemas.openxmlformats.org/officeDocument/2006/relationships/hyperlink" Target="http://www.example.com" TargetMode="External"/><Relationship Id="rId30" Type="http://schemas.openxmlformats.org/officeDocument/2006/relationships/image" Target="media/image9.emf"/><Relationship Id="rId35" Type="http://schemas.openxmlformats.org/officeDocument/2006/relationships/footer" Target="footer2.xml"/><Relationship Id="rId8" Type="http://schemas.openxmlformats.org/officeDocument/2006/relationships/settings" Target="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B06AEF42664F439EA65300C322E133"/>
        <w:category>
          <w:name w:val="General"/>
          <w:gallery w:val="placeholder"/>
        </w:category>
        <w:types>
          <w:type w:val="bbPlcHdr"/>
        </w:types>
        <w:behaviors>
          <w:behavior w:val="content"/>
        </w:behaviors>
        <w:guid w:val="{6BCA3968-4C11-4122-83C4-2C799873C082}"/>
      </w:docPartPr>
      <w:docPartBody>
        <w:p w14:paraId="321ACA38" w14:textId="77777777" w:rsidR="001218AD" w:rsidRDefault="001218AD">
          <w:r w:rsidRPr="0069445F">
            <w:rPr>
              <w:rStyle w:val="PlaceholderText"/>
              <w:rPrChange w:id="0" w:author="Justin Fyfe" w:date="2012-12-12T17:08:00Z">
                <w:rPr/>
              </w:rPrChange>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8AD"/>
    <w:rsid w:val="00121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ACA38"/>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18A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18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p:properties xmlns:p="http://schemas.microsoft.com/office/2006/metadata/properties" xmlns:xsi="http://www.w3.org/2001/XMLSchema-instance" xmlns:pc="http://schemas.microsoft.com/office/infopath/2007/PartnerControls"><documentManagement><Status xmlns="$ListId:Project Documents;">Draft</Status><Links xmlns="$ListId:Project Documents;" xsi:nil="true"/><Owner xmlns="$ListId:Project Documents;"><UserInfo><DisplayName></DisplayName><AccountId xsi:nil="true"></AccountId><AccountType/></UserInfo></Owner></documentManagement></p:properties>
</file>

<file path=customXml/item2.xml><?xml version="1.0" encoding="utf-8"?><ct:contentTypeSchema ct:_="" ma:_="" ma:contentTypeName="Project Site Document" ma:contentTypeID="0x0101002E859B81267C4D46BEFA75A57EB94034" ma:contentTypeVersion="0" ma:contentTypeDescription="" ma:contentTypeScope="" ma:versionID="79f5a6b216536f90779997bd9e3544d1" xmlns:ct="http://schemas.microsoft.com/office/2006/metadata/contentType" xmlns:ma="http://schemas.microsoft.com/office/2006/metadata/properties/metaAttributes">
<xsd:schema targetNamespace="http://schemas.microsoft.com/office/2006/metadata/properties" ma:root="true" ma:fieldsID="290bd439ff5d61acec6061c02d45214f" ns2:_="" xmlns:xsd="http://www.w3.org/2001/XMLSchema" xmlns:xs="http://www.w3.org/2001/XMLSchema" xmlns:p="http://schemas.microsoft.com/office/2006/metadata/properties" xmlns:ns2="$ListId:Project Documents;">
<xsd:import namespace="$ListId:Project Documents;"/>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targetNamespace="$ListId:Project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F1948-11AC-4797-B9E3-63A9A0748099}">
  <ds:schemaRefs>
    <ds:schemaRef ds:uri="http://schemas.microsoft.com/office/2006/metadata/properties"/>
    <ds:schemaRef ds:uri="http://schemas.microsoft.com/office/infopath/2007/PartnerControls"/>
    <ds:schemaRef ds:uri="$ListId:Project Documents;"/>
  </ds:schemaRefs>
</ds:datastoreItem>
</file>

<file path=customXml/itemProps2.xml><?xml version="1.0" encoding="utf-8"?>
<ds:datastoreItem xmlns:ds="http://schemas.openxmlformats.org/officeDocument/2006/customXml" ds:itemID="{0C0E7528-F01E-4970-85B4-5B231F829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Project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B0BFC3-8B43-46E5-9297-FD6D483D73EE}">
  <ds:schemaRefs>
    <ds:schemaRef ds:uri="http://schemas.microsoft.com/sharepoint/v3/contenttype/forms"/>
  </ds:schemaRefs>
</ds:datastoreItem>
</file>

<file path=customXml/itemProps4.xml><?xml version="1.0" encoding="utf-8"?>
<ds:datastoreItem xmlns:ds="http://schemas.openxmlformats.org/officeDocument/2006/customXml" ds:itemID="{D29130CF-895C-4C05-8BEE-4325A0144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26</Pages>
  <Words>4902</Words>
  <Characters>27947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Fyfe</cp:lastModifiedBy>
  <cp:revision>3</cp:revision>
  <dcterms:created xsi:type="dcterms:W3CDTF">2012-12-12T19:34:00Z</dcterms:created>
  <dcterms:modified xsi:type="dcterms:W3CDTF">2012-12-13T15:33:00Z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0x0101002E859B81267C4D46BEFA75A57EB94034</vt:lpwstr>
  </property>
</Properties>
</file>